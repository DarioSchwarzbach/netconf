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8960" w14:textId="24C4B070" w:rsidR="00537017" w:rsidRDefault="00AD356A">
      <w:pPr>
        <w:rPr>
          <w:b/>
          <w:u w:val="single"/>
        </w:rPr>
      </w:pPr>
      <w:r w:rsidRPr="00AD356A">
        <w:rPr>
          <w:b/>
          <w:u w:val="single"/>
        </w:rPr>
        <w:t xml:space="preserve">Tutorial – </w:t>
      </w:r>
      <w:r w:rsidR="00C92770">
        <w:rPr>
          <w:b/>
          <w:u w:val="single"/>
        </w:rPr>
        <w:t>Implementing YANG modules on ODL</w:t>
      </w:r>
    </w:p>
    <w:p w14:paraId="1A008710" w14:textId="6075E076" w:rsidR="00AD356A" w:rsidRPr="00AD356A" w:rsidRDefault="00AD356A" w:rsidP="00AD356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>Get Ubuntu OS</w:t>
      </w:r>
      <w:r w:rsidR="00B821B5">
        <w:rPr>
          <w:b/>
        </w:rPr>
        <w:t xml:space="preserve"> with</w:t>
      </w:r>
      <w:r w:rsidR="00C92770">
        <w:rPr>
          <w:b/>
        </w:rPr>
        <w:t xml:space="preserve"> an</w:t>
      </w:r>
      <w:r w:rsidR="00B821B5">
        <w:rPr>
          <w:b/>
        </w:rPr>
        <w:t xml:space="preserve"> IDE and all requirements</w:t>
      </w:r>
      <w:r>
        <w:rPr>
          <w:b/>
        </w:rPr>
        <w:t xml:space="preserve"> running on Virtu</w:t>
      </w:r>
      <w:r w:rsidR="0015076A">
        <w:rPr>
          <w:b/>
        </w:rPr>
        <w:t>a</w:t>
      </w:r>
      <w:r>
        <w:rPr>
          <w:b/>
        </w:rPr>
        <w:t>lBox</w:t>
      </w:r>
    </w:p>
    <w:p w14:paraId="0FBD94FE" w14:textId="03B26AB7" w:rsidR="00AD356A" w:rsidRPr="00C01134" w:rsidRDefault="0015076A" w:rsidP="00AD356A">
      <w:pPr>
        <w:pStyle w:val="ListParagraph"/>
        <w:numPr>
          <w:ilvl w:val="1"/>
          <w:numId w:val="3"/>
        </w:numPr>
        <w:rPr>
          <w:b/>
          <w:u w:val="single"/>
        </w:rPr>
      </w:pPr>
      <w:r>
        <w:t>Make sure to assign enough resources to your VM (e.g. 4 CPUs, 8GB Ram, at least 30GB disk space)</w:t>
      </w:r>
    </w:p>
    <w:p w14:paraId="6EB48E19" w14:textId="6596932F" w:rsidR="00C01134" w:rsidRPr="00C01134" w:rsidRDefault="00C01134" w:rsidP="00AD356A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Set up a shared folder and clipboard via settings of the VM and </w:t>
      </w:r>
      <w:r w:rsidR="00DC6224">
        <w:t xml:space="preserve">the </w:t>
      </w:r>
      <w:r>
        <w:t>following commands inside the Terminal of the running VM</w:t>
      </w:r>
      <w:r w:rsidR="0056716B">
        <w:t xml:space="preserve"> (restart VM afterwards)</w:t>
      </w:r>
      <w:r>
        <w:t>:</w:t>
      </w:r>
    </w:p>
    <w:p w14:paraId="4E4F3D4A" w14:textId="501DEAF6" w:rsidR="00C01134" w:rsidRPr="00B72936" w:rsidRDefault="00C01134" w:rsidP="00C01134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 w:rsidRPr="00B72936">
        <w:rPr>
          <w:rFonts w:ascii="Courier New" w:hAnsi="Courier New" w:cs="Courier New"/>
        </w:rPr>
        <w:t>sudo apt-get install virtualbox-guest-dkms</w:t>
      </w:r>
      <w:r w:rsidR="00B72936" w:rsidRPr="00B72936">
        <w:rPr>
          <w:rFonts w:ascii="Courier New" w:hAnsi="Courier New" w:cs="Courier New"/>
        </w:rPr>
        <w:t xml:space="preserve"> </w:t>
      </w:r>
      <w:r w:rsidR="00B72936" w:rsidRPr="00B72936">
        <w:rPr>
          <w:rFonts w:asciiTheme="majorHAnsi" w:hAnsiTheme="majorHAnsi" w:cs="Courier New"/>
        </w:rPr>
        <w:t>(clipboard)</w:t>
      </w:r>
    </w:p>
    <w:p w14:paraId="45A4A01C" w14:textId="3CC373FD" w:rsidR="00C01134" w:rsidRPr="00CC2D58" w:rsidRDefault="00B72936" w:rsidP="00B72936">
      <w:pPr>
        <w:pStyle w:val="ListParagraph"/>
        <w:numPr>
          <w:ilvl w:val="2"/>
          <w:numId w:val="3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B72936">
        <w:rPr>
          <w:rStyle w:val="HTMLCode"/>
          <w:rFonts w:eastAsiaTheme="minorHAnsi"/>
          <w:sz w:val="22"/>
          <w:szCs w:val="22"/>
          <w:lang w:val="en-GB"/>
        </w:rPr>
        <w:t xml:space="preserve">sudo mount -t vboxsf share ~/host </w:t>
      </w:r>
      <w:r w:rsidRPr="00B72936">
        <w:rPr>
          <w:rStyle w:val="HTMLCode"/>
          <w:rFonts w:asciiTheme="majorHAnsi" w:eastAsiaTheme="minorHAnsi" w:hAnsiTheme="majorHAnsi"/>
          <w:sz w:val="22"/>
          <w:szCs w:val="22"/>
          <w:lang w:val="en-GB"/>
        </w:rPr>
        <w:t xml:space="preserve">(folder; follow tutorial on </w:t>
      </w:r>
      <w:hyperlink r:id="rId8" w:history="1">
        <w:r w:rsidR="00CC2D58" w:rsidRPr="00BB73B1">
          <w:rPr>
            <w:rStyle w:val="Hyperlink"/>
            <w:rFonts w:asciiTheme="majorHAnsi" w:hAnsiTheme="majorHAnsi" w:cs="Courier New"/>
            <w:lang w:val="en-GB"/>
          </w:rPr>
          <w:t>https://forums.virtualbox.org/viewtopic.php?t=15868</w:t>
        </w:r>
      </w:hyperlink>
      <w:r w:rsidRPr="00B72936">
        <w:rPr>
          <w:rStyle w:val="HTMLCode"/>
          <w:rFonts w:asciiTheme="majorHAnsi" w:eastAsiaTheme="minorHAnsi" w:hAnsiTheme="majorHAnsi"/>
          <w:sz w:val="22"/>
          <w:szCs w:val="22"/>
          <w:lang w:val="en-GB"/>
        </w:rPr>
        <w:t>)</w:t>
      </w:r>
    </w:p>
    <w:p w14:paraId="34640678" w14:textId="0FDFC237" w:rsidR="00CC2D58" w:rsidRPr="00D016A8" w:rsidRDefault="00CC2D58" w:rsidP="0056716B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D016A8">
        <w:rPr>
          <w:rStyle w:val="HTMLCode"/>
          <w:rFonts w:asciiTheme="minorHAnsi" w:eastAsiaTheme="minorHAnsi" w:hAnsiTheme="minorHAnsi"/>
          <w:sz w:val="22"/>
          <w:szCs w:val="22"/>
          <w:lang w:val="en-GB"/>
        </w:rPr>
        <w:t>Install latest JDK, Eclipse (or your preferred IDE) and the YANG IDE for Eclipse (</w:t>
      </w:r>
      <w:r w:rsidR="0056716B" w:rsidRPr="00D016A8">
        <w:rPr>
          <w:rStyle w:val="HTMLCode"/>
          <w:rFonts w:asciiTheme="minorHAnsi" w:eastAsiaTheme="minorHAnsi" w:hAnsiTheme="minorHAnsi"/>
          <w:sz w:val="22"/>
          <w:szCs w:val="22"/>
          <w:lang w:val="en-GB"/>
        </w:rPr>
        <w:t>https://github.com/xored/yang-ide/wiki/Installing</w:t>
      </w:r>
      <w:r w:rsidRPr="00D016A8">
        <w:rPr>
          <w:rStyle w:val="HTMLCode"/>
          <w:rFonts w:asciiTheme="minorHAnsi" w:eastAsiaTheme="minorHAnsi" w:hAnsiTheme="minorHAnsi"/>
          <w:sz w:val="22"/>
          <w:szCs w:val="22"/>
          <w:lang w:val="en-GB"/>
        </w:rPr>
        <w:t>).</w:t>
      </w:r>
    </w:p>
    <w:p w14:paraId="245CD33F" w14:textId="7E23446B" w:rsidR="00CC2D58" w:rsidRPr="00615E71" w:rsidRDefault="00CC2D58" w:rsidP="00615E71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D016A8">
        <w:rPr>
          <w:rStyle w:val="HTMLCode"/>
          <w:rFonts w:asciiTheme="minorHAnsi" w:eastAsiaTheme="minorHAnsi" w:hAnsiTheme="minorHAnsi"/>
          <w:sz w:val="22"/>
          <w:szCs w:val="22"/>
          <w:lang w:val="en-GB"/>
        </w:rPr>
        <w:t>Download latest release of ODL (or</w:t>
      </w:r>
      <w:r w:rsidR="00615E71" w:rsidRPr="00D016A8">
        <w:rPr>
          <w:rStyle w:val="HTMLCode"/>
          <w:rFonts w:asciiTheme="minorHAnsi" w:eastAsiaTheme="minorHAnsi" w:hAnsiTheme="minorHAnsi"/>
          <w:sz w:val="22"/>
          <w:szCs w:val="22"/>
          <w:lang w:val="en-GB"/>
        </w:rPr>
        <w:t xml:space="preserve"> whatever release you need) and set your</w:t>
      </w:r>
      <w:r w:rsidR="00615E71">
        <w:rPr>
          <w:rStyle w:val="HTMLCode"/>
          <w:rFonts w:asciiTheme="majorHAnsi" w:eastAsiaTheme="minorHAnsi" w:hAnsiTheme="majorHAnsi"/>
          <w:sz w:val="22"/>
          <w:szCs w:val="22"/>
          <w:lang w:val="en-GB"/>
        </w:rPr>
        <w:t xml:space="preserve"> </w:t>
      </w:r>
      <w:r w:rsidR="00615E71" w:rsidRPr="00615E71">
        <w:rPr>
          <w:rStyle w:val="HTMLCode"/>
          <w:rFonts w:eastAsiaTheme="minorHAnsi"/>
          <w:sz w:val="22"/>
          <w:szCs w:val="22"/>
          <w:lang w:val="en-GB"/>
        </w:rPr>
        <w:t>JAVA_HOME</w:t>
      </w:r>
      <w:r w:rsidR="00615E71">
        <w:rPr>
          <w:rStyle w:val="HTMLCode"/>
          <w:rFonts w:asciiTheme="majorHAnsi" w:eastAsiaTheme="minorHAnsi" w:hAnsiTheme="majorHAnsi"/>
          <w:sz w:val="22"/>
          <w:szCs w:val="22"/>
          <w:lang w:val="en-GB"/>
        </w:rPr>
        <w:t xml:space="preserve"> </w:t>
      </w:r>
      <w:r w:rsidR="00615E71" w:rsidRPr="00D016A8">
        <w:rPr>
          <w:rStyle w:val="HTMLCode"/>
          <w:rFonts w:asciiTheme="minorHAnsi" w:eastAsiaTheme="minorHAnsi" w:hAnsiTheme="minorHAnsi"/>
          <w:sz w:val="22"/>
          <w:szCs w:val="22"/>
          <w:lang w:val="en-GB"/>
        </w:rPr>
        <w:t>in your</w:t>
      </w:r>
      <w:r w:rsidR="00615E71">
        <w:rPr>
          <w:rStyle w:val="HTMLCode"/>
          <w:rFonts w:asciiTheme="majorHAnsi" w:eastAsiaTheme="minorHAnsi" w:hAnsiTheme="majorHAnsi"/>
          <w:sz w:val="22"/>
          <w:szCs w:val="22"/>
          <w:lang w:val="en-GB"/>
        </w:rPr>
        <w:t xml:space="preserve"> </w:t>
      </w:r>
      <w:r w:rsidR="00615E71" w:rsidRPr="00615E71">
        <w:rPr>
          <w:rStyle w:val="HTMLCode"/>
          <w:rFonts w:eastAsiaTheme="minorHAnsi"/>
          <w:sz w:val="22"/>
          <w:szCs w:val="22"/>
          <w:lang w:val="en-GB"/>
        </w:rPr>
        <w:t>.bashrc</w:t>
      </w:r>
      <w:r w:rsidR="00615E71">
        <w:rPr>
          <w:rStyle w:val="HTMLCode"/>
          <w:rFonts w:asciiTheme="majorHAnsi" w:eastAsiaTheme="minorHAnsi" w:hAnsiTheme="majorHAnsi"/>
          <w:sz w:val="22"/>
          <w:szCs w:val="22"/>
          <w:lang w:val="en-GB"/>
        </w:rPr>
        <w:t xml:space="preserve"> (</w:t>
      </w:r>
      <w:r w:rsidR="00615E71" w:rsidRPr="00615E71">
        <w:rPr>
          <w:rStyle w:val="HTMLCode"/>
          <w:rFonts w:eastAsiaTheme="minorHAnsi"/>
          <w:sz w:val="22"/>
          <w:szCs w:val="22"/>
          <w:lang w:val="en-GB"/>
        </w:rPr>
        <w:t>export JAVA_HOME="</w:t>
      </w:r>
      <w:r w:rsidR="00615E71">
        <w:rPr>
          <w:rStyle w:val="HTMLCode"/>
          <w:rFonts w:eastAsiaTheme="minorHAnsi"/>
          <w:sz w:val="22"/>
          <w:szCs w:val="22"/>
          <w:lang w:val="en-GB"/>
        </w:rPr>
        <w:t>/</w:t>
      </w:r>
      <w:r w:rsidR="00615E71" w:rsidRPr="00615E71">
        <w:rPr>
          <w:rStyle w:val="HTMLCode"/>
          <w:rFonts w:eastAsiaTheme="minorHAnsi"/>
          <w:sz w:val="22"/>
          <w:szCs w:val="22"/>
          <w:lang w:val="en-GB"/>
        </w:rPr>
        <w:t>usr/lib/jvm/java-8-openjdk-amd64/"</w:t>
      </w:r>
      <w:r w:rsidR="00615E71">
        <w:rPr>
          <w:rStyle w:val="HTMLCode"/>
          <w:rFonts w:asciiTheme="majorHAnsi" w:eastAsiaTheme="minorHAnsi" w:hAnsiTheme="majorHAnsi"/>
          <w:sz w:val="22"/>
          <w:szCs w:val="22"/>
          <w:lang w:val="en-GB"/>
        </w:rPr>
        <w:t>).</w:t>
      </w:r>
    </w:p>
    <w:p w14:paraId="170DBBE4" w14:textId="66C96F3C" w:rsidR="00B821B5" w:rsidRPr="002744EF" w:rsidRDefault="00B821B5" w:rsidP="00B821B5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Optional: </w:t>
      </w:r>
      <w:r w:rsidR="00615E71">
        <w:t xml:space="preserve">You might want to install OpenDaylight User Interface (DLUX) by </w:t>
      </w:r>
      <w:r w:rsidR="00615E71" w:rsidRPr="00615E71">
        <w:rPr>
          <w:rFonts w:ascii="Courier New" w:hAnsi="Courier New" w:cs="Courier New"/>
        </w:rPr>
        <w:t>feature:install odl-dlux-all</w:t>
      </w:r>
      <w:r w:rsidR="00615E71"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while ODL is running and </w:t>
      </w:r>
      <w:r w:rsidRPr="00B821B5">
        <w:rPr>
          <w:rFonts w:ascii="Courier New" w:hAnsi="Courier New" w:cs="Courier New"/>
        </w:rPr>
        <w:t>libcontainer</w:t>
      </w:r>
      <w:r>
        <w:rPr>
          <w:rFonts w:cs="Courier New"/>
        </w:rPr>
        <w:t xml:space="preserve"> (</w:t>
      </w:r>
      <w:r w:rsidRPr="00B821B5">
        <w:rPr>
          <w:rFonts w:cs="Courier New"/>
        </w:rPr>
        <w:t>http://libcontainer.sourceforge.net/</w:t>
      </w:r>
      <w:r>
        <w:rPr>
          <w:rFonts w:cs="Courier New"/>
        </w:rPr>
        <w:t>) to add multiple JARs to your Eclipse projects.</w:t>
      </w:r>
    </w:p>
    <w:p w14:paraId="58BD3C8B" w14:textId="4D879B2A" w:rsidR="002744EF" w:rsidRPr="002744EF" w:rsidRDefault="002744EF" w:rsidP="00B821B5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Install GIT and Maven using </w:t>
      </w:r>
      <w:r w:rsidRPr="002744EF">
        <w:rPr>
          <w:rFonts w:ascii="Courier New" w:hAnsi="Courier New" w:cs="Courier New"/>
        </w:rPr>
        <w:t>sudo apt-get install git</w:t>
      </w:r>
      <w:r>
        <w:t xml:space="preserve"> and </w:t>
      </w:r>
      <w:r w:rsidRPr="002744EF">
        <w:rPr>
          <w:rFonts w:ascii="Courier New" w:hAnsi="Courier New" w:cs="Courier New"/>
        </w:rPr>
        <w:t>sudo apt-get install git</w:t>
      </w:r>
      <w:r>
        <w:rPr>
          <w:rFonts w:cs="Courier New"/>
        </w:rPr>
        <w:t>.</w:t>
      </w:r>
    </w:p>
    <w:p w14:paraId="138D594C" w14:textId="1C4C1691" w:rsidR="00172352" w:rsidRPr="00172352" w:rsidRDefault="00172352" w:rsidP="00C57162">
      <w:pPr>
        <w:pStyle w:val="ListParagraph"/>
        <w:numPr>
          <w:ilvl w:val="1"/>
          <w:numId w:val="3"/>
        </w:numPr>
        <w:rPr>
          <w:b/>
          <w:u w:val="single"/>
        </w:rPr>
      </w:pPr>
      <w:r>
        <w:rPr>
          <w:rFonts w:cs="Courier New"/>
        </w:rPr>
        <w:t>Get the right</w:t>
      </w:r>
      <w:r w:rsidR="002744EF" w:rsidRPr="00172352">
        <w:rPr>
          <w:rFonts w:cs="Courier New"/>
        </w:rPr>
        <w:t xml:space="preserve"> </w:t>
      </w:r>
      <w:r w:rsidR="002744EF" w:rsidRPr="00172352">
        <w:rPr>
          <w:rFonts w:ascii="Courier New" w:hAnsi="Courier New" w:cs="Courier New"/>
        </w:rPr>
        <w:t>settings.xml</w:t>
      </w:r>
      <w:r w:rsidRPr="00172352">
        <w:rPr>
          <w:rFonts w:cs="Courier New"/>
        </w:rPr>
        <w:t xml:space="preserve"> </w:t>
      </w:r>
      <w:r>
        <w:rPr>
          <w:rFonts w:cs="Courier New"/>
        </w:rPr>
        <w:t xml:space="preserve">for maven into your folder </w:t>
      </w:r>
      <w:r w:rsidRPr="00172352">
        <w:rPr>
          <w:rFonts w:ascii="Courier New" w:hAnsi="Courier New" w:cs="Courier New"/>
        </w:rPr>
        <w:t>~/.m2/</w:t>
      </w:r>
      <w:r>
        <w:rPr>
          <w:rFonts w:cs="Courier New"/>
        </w:rPr>
        <w:t xml:space="preserve"> </w:t>
      </w:r>
      <w:r w:rsidRPr="00172352">
        <w:rPr>
          <w:rFonts w:cs="Courier New"/>
        </w:rPr>
        <w:t>by</w:t>
      </w:r>
      <w:r>
        <w:rPr>
          <w:rFonts w:cs="Courier New"/>
        </w:rPr>
        <w:t xml:space="preserve">: </w:t>
      </w:r>
    </w:p>
    <w:p w14:paraId="72E7E289" w14:textId="2E0A74FF" w:rsidR="00B821B5" w:rsidRDefault="00172352" w:rsidP="00172352">
      <w:pPr>
        <w:pBdr>
          <w:bottom w:val="single" w:sz="12" w:space="1" w:color="auto"/>
        </w:pBdr>
        <w:rPr>
          <w:rFonts w:ascii="Courier New" w:hAnsi="Courier New" w:cs="Courier New"/>
          <w:sz w:val="20"/>
          <w:szCs w:val="20"/>
          <w:lang w:val="en"/>
        </w:rPr>
      </w:pPr>
      <w:r w:rsidRPr="00172352">
        <w:rPr>
          <w:rFonts w:ascii="Courier New" w:hAnsi="Courier New" w:cs="Courier New"/>
          <w:sz w:val="20"/>
          <w:szCs w:val="20"/>
          <w:lang w:val="en"/>
        </w:rPr>
        <w:t>wget -q -O - https://raw.githubusercontent.com/opendaylight/odlparent/master/settings.xml &gt; ~/.m2/settings.xml</w:t>
      </w:r>
    </w:p>
    <w:p w14:paraId="3C1D8157" w14:textId="77777777" w:rsidR="002D1F72" w:rsidRPr="00B90CB6" w:rsidRDefault="002D1F72" w:rsidP="002D1F72">
      <w:pPr>
        <w:rPr>
          <w:rFonts w:ascii="Courier New" w:hAnsi="Courier New" w:cs="Courier New"/>
        </w:rPr>
      </w:pPr>
      <w:r w:rsidRPr="002D1F72">
        <w:rPr>
          <w:rFonts w:cs="Courier New"/>
          <w:b/>
        </w:rPr>
        <w:t>Maven command to create a new empty project</w:t>
      </w:r>
      <w:r>
        <w:rPr>
          <w:rFonts w:cs="Courier New"/>
        </w:rPr>
        <w:t xml:space="preserve"> (check for latest archetype versions in the catalog)</w:t>
      </w:r>
    </w:p>
    <w:p w14:paraId="52F7C6AA" w14:textId="77777777" w:rsidR="002D1F72" w:rsidRDefault="002D1F72" w:rsidP="002D1F7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mvn archetype:generate -DarchetypeGroupId=org.opendaylight.controller -DarchetypeArtifactId=opendaylight-startup-archetype \</w:t>
      </w:r>
    </w:p>
    <w:p w14:paraId="068D3C5B" w14:textId="77777777" w:rsidR="002D1F72" w:rsidRDefault="002D1F72" w:rsidP="002D1F7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-DarchetypeRepository=http://nexus.opendaylight.org/content/repositories/opendaylight.snapshot/ \</w:t>
      </w:r>
    </w:p>
    <w:p w14:paraId="7351254E" w14:textId="77777777" w:rsidR="002D1F72" w:rsidRDefault="002D1F72" w:rsidP="002D1F7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-DarchetypeCatalog=http://nexus.opendaylight.org/content/repositories/opendaylight.snapshot/archetype-catalog.xml \</w:t>
      </w:r>
    </w:p>
    <w:p w14:paraId="0B110EA9" w14:textId="77777777" w:rsidR="002D1F72" w:rsidRPr="00B90CB6" w:rsidRDefault="002D1F72" w:rsidP="002D1F7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-DarchetypeVersion=1.3.0-SNAPSHOT</w:t>
      </w:r>
    </w:p>
    <w:p w14:paraId="286C1D79" w14:textId="77777777" w:rsidR="002D1F72" w:rsidRDefault="002D1F72" w:rsidP="002D1F72">
      <w:pPr>
        <w:pBdr>
          <w:bottom w:val="single" w:sz="12" w:space="1" w:color="auto"/>
        </w:pBdr>
        <w:rPr>
          <w:rFonts w:ascii="Courier New" w:hAnsi="Courier New" w:cs="Courier New"/>
          <w:sz w:val="14"/>
        </w:rPr>
      </w:pPr>
    </w:p>
    <w:p w14:paraId="718C66D7" w14:textId="6BC7004F" w:rsidR="00172352" w:rsidRPr="00172352" w:rsidRDefault="00591DC0" w:rsidP="00172352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>NETCONF testtool verifying:</w:t>
      </w:r>
      <w:r>
        <w:rPr>
          <w:rFonts w:ascii="Courier New" w:hAnsi="Courier New" w:cs="Courier New"/>
          <w:sz w:val="20"/>
          <w:szCs w:val="20"/>
        </w:rPr>
        <w:br/>
      </w:r>
      <w:r w:rsidRPr="00591DC0">
        <w:rPr>
          <w:rFonts w:ascii="Courier New" w:hAnsi="Courier New" w:cs="Courier New"/>
          <w:sz w:val="20"/>
          <w:szCs w:val="20"/>
        </w:rPr>
        <w:t xml:space="preserve">ssh admin@localhost -p </w:t>
      </w:r>
      <w:r>
        <w:rPr>
          <w:rFonts w:ascii="Courier New" w:hAnsi="Courier New" w:cs="Courier New"/>
          <w:sz w:val="20"/>
          <w:szCs w:val="20"/>
        </w:rPr>
        <w:t>(PORT NO; e.g. 17830)</w:t>
      </w:r>
      <w:r w:rsidRPr="00591DC0">
        <w:rPr>
          <w:rFonts w:ascii="Courier New" w:hAnsi="Courier New" w:cs="Courier New"/>
          <w:sz w:val="20"/>
          <w:szCs w:val="20"/>
        </w:rPr>
        <w:t xml:space="preserve"> -s -oHostKeyAlgorithms=+ssh-dss netconf</w:t>
      </w:r>
    </w:p>
    <w:p w14:paraId="4542169E" w14:textId="43A91096" w:rsidR="00537017" w:rsidRDefault="00537017">
      <w:r>
        <w:t xml:space="preserve">Link to </w:t>
      </w:r>
      <w:r w:rsidR="00754F9A">
        <w:t xml:space="preserve">MD-SAL:Startup </w:t>
      </w:r>
      <w:r w:rsidR="00754F9A" w:rsidRPr="00754F9A">
        <w:t>Project</w:t>
      </w:r>
      <w:r w:rsidR="00754F9A">
        <w:t xml:space="preserve"> T</w:t>
      </w:r>
      <w:r>
        <w:t xml:space="preserve">utorial: </w:t>
      </w:r>
    </w:p>
    <w:p w14:paraId="136A9739" w14:textId="373512A7" w:rsidR="00537017" w:rsidRDefault="00C407C3">
      <w:pPr>
        <w:rPr>
          <w:rStyle w:val="Hyperlink"/>
        </w:rPr>
      </w:pPr>
      <w:hyperlink r:id="rId9" w:history="1">
        <w:r w:rsidR="00537017" w:rsidRPr="00082898">
          <w:rPr>
            <w:rStyle w:val="Hyperlink"/>
          </w:rPr>
          <w:t>https://wiki.opendaylight.org/view/OpenDaylight_Controller:MD-SAL:Startup_Project_Archetype</w:t>
        </w:r>
      </w:hyperlink>
    </w:p>
    <w:p w14:paraId="0A196C9C" w14:textId="04ADFC9D" w:rsidR="00754F9A" w:rsidRDefault="00754F9A">
      <w:r>
        <w:t xml:space="preserve">Link to Application Development </w:t>
      </w:r>
      <w:r w:rsidRPr="00754F9A">
        <w:t>Tutorial</w:t>
      </w:r>
      <w:r>
        <w:t xml:space="preserve">: </w:t>
      </w:r>
    </w:p>
    <w:p w14:paraId="0F43A2A0" w14:textId="55713350" w:rsidR="004E13C8" w:rsidRPr="004E13C8" w:rsidRDefault="00074262">
      <w:pPr>
        <w:rPr>
          <w:rStyle w:val="Hyperlink"/>
          <w:color w:val="auto"/>
          <w:u w:val="none"/>
        </w:rPr>
      </w:pPr>
      <w:r w:rsidRPr="00074262">
        <w:rPr>
          <w:rStyle w:val="Hyperlink"/>
          <w:b/>
          <w:color w:val="auto"/>
          <w:u w:val="none"/>
        </w:rPr>
        <w:t>Note: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If you’re following this tutorial, make sure, you won’</w:t>
      </w:r>
      <w:r w:rsidR="004E13C8">
        <w:rPr>
          <w:rStyle w:val="Hyperlink"/>
          <w:color w:val="auto"/>
          <w:u w:val="none"/>
        </w:rPr>
        <w:t>t grep an old Snapshot-Version.</w:t>
      </w:r>
      <w:r w:rsidR="004E13C8">
        <w:rPr>
          <w:rStyle w:val="Hyperlink"/>
          <w:color w:val="auto"/>
          <w:u w:val="none"/>
        </w:rPr>
        <w:br/>
        <w:t xml:space="preserve">           Don’t remove any auto-generated comment</w:t>
      </w:r>
      <w:r w:rsidR="00036C53">
        <w:rPr>
          <w:rStyle w:val="Hyperlink"/>
          <w:color w:val="auto"/>
          <w:u w:val="none"/>
        </w:rPr>
        <w:t>s</w:t>
      </w:r>
      <w:r w:rsidR="004E13C8">
        <w:rPr>
          <w:rStyle w:val="Hyperlink"/>
          <w:color w:val="auto"/>
          <w:u w:val="none"/>
        </w:rPr>
        <w:t xml:space="preserve"> in the beginning of Java-Classes.</w:t>
      </w:r>
    </w:p>
    <w:p w14:paraId="25CD724A" w14:textId="75724C9D" w:rsidR="00754F9A" w:rsidRDefault="00754F9A">
      <w:pPr>
        <w:rPr>
          <w:rStyle w:val="Hyperlink"/>
        </w:rPr>
      </w:pPr>
      <w:r w:rsidRPr="00754F9A">
        <w:rPr>
          <w:rStyle w:val="Hyperlink"/>
        </w:rPr>
        <w:t>https://wiki.opendaylight.org/view/Controller_Core_Functionality_Tutorials:Application_Development_Tutorial#Setup_Development_Environment</w:t>
      </w:r>
    </w:p>
    <w:p w14:paraId="0EFD4F29" w14:textId="29E50338" w:rsidR="00584BA6" w:rsidRDefault="00584BA6">
      <w:r>
        <w:t>Link to walkthrough for that Tutorial:</w:t>
      </w:r>
    </w:p>
    <w:p w14:paraId="5019B8F6" w14:textId="08B12621" w:rsidR="00584BA6" w:rsidRPr="00074262" w:rsidRDefault="00C407C3">
      <w:pPr>
        <w:rPr>
          <w:color w:val="0563C1" w:themeColor="hyperlink"/>
          <w:u w:val="single"/>
        </w:rPr>
      </w:pPr>
      <w:hyperlink r:id="rId10" w:history="1">
        <w:r w:rsidR="00584BA6" w:rsidRPr="009161A0">
          <w:rPr>
            <w:rStyle w:val="Hyperlink"/>
          </w:rPr>
          <w:t>https://www.youtube.com/watch?v=2wTEuNyxspY&amp;index=13&amp;list=PL8F5jrwEpGAiJG252ShQudYeodGSsks2l</w:t>
        </w:r>
      </w:hyperlink>
    </w:p>
    <w:p w14:paraId="23EAEFDD" w14:textId="33D5EBD7" w:rsidR="00307434" w:rsidRDefault="00307434">
      <w:r>
        <w:lastRenderedPageBreak/>
        <w:t>How to Debug Karaf:</w:t>
      </w:r>
    </w:p>
    <w:p w14:paraId="30C567A8" w14:textId="3A3D4F7F" w:rsidR="00307434" w:rsidRDefault="00C407C3">
      <w:pPr>
        <w:pBdr>
          <w:bottom w:val="single" w:sz="12" w:space="1" w:color="auto"/>
        </w:pBdr>
        <w:rPr>
          <w:rStyle w:val="Hyperlink"/>
        </w:rPr>
      </w:pPr>
      <w:hyperlink r:id="rId11" w:history="1">
        <w:r w:rsidR="002B761F" w:rsidRPr="005A26F4">
          <w:rPr>
            <w:rStyle w:val="Hyperlink"/>
          </w:rPr>
          <w:t>https://youtu.be/EfK-_NA7jqU?t=30m50s</w:t>
        </w:r>
      </w:hyperlink>
    </w:p>
    <w:p w14:paraId="3564BC34" w14:textId="05C71798" w:rsidR="00DC2ABF" w:rsidRPr="00DC2ABF" w:rsidRDefault="00DC2ABF">
      <w:pPr>
        <w:pBdr>
          <w:bottom w:val="single" w:sz="12" w:space="1" w:color="auto"/>
        </w:pBdr>
        <w:rPr>
          <w:b/>
        </w:rPr>
      </w:pPr>
      <w:r w:rsidRPr="00DC2ABF">
        <w:rPr>
          <w:b/>
        </w:rPr>
        <w:t>How to work on existing ODL projects:</w:t>
      </w:r>
    </w:p>
    <w:p w14:paraId="3C271375" w14:textId="5946E245" w:rsidR="00E465FA" w:rsidRPr="00E465FA" w:rsidRDefault="00DC2ABF">
      <w:pPr>
        <w:pBdr>
          <w:bottom w:val="single" w:sz="12" w:space="1" w:color="auto"/>
        </w:pBdr>
        <w:rPr>
          <w:color w:val="0563C1" w:themeColor="hyperlink"/>
          <w:u w:val="single"/>
        </w:rPr>
      </w:pPr>
      <w:r>
        <w:t xml:space="preserve">Search on </w:t>
      </w:r>
      <w:r w:rsidR="00E465FA">
        <w:t>git/</w:t>
      </w:r>
      <w:r>
        <w:t xml:space="preserve">github for the module you are looking for: </w:t>
      </w:r>
      <w:hyperlink r:id="rId12" w:history="1">
        <w:r w:rsidRPr="00241193">
          <w:rPr>
            <w:rStyle w:val="Hyperlink"/>
          </w:rPr>
          <w:t>https://git.opendaylight.org/gerrit/p/</w:t>
        </w:r>
      </w:hyperlink>
      <w:r w:rsidR="00E465FA">
        <w:rPr>
          <w:rStyle w:val="Hyperlink"/>
          <w:u w:val="none"/>
        </w:rPr>
        <w:t xml:space="preserve"> </w:t>
      </w:r>
      <w:r w:rsidR="00E465FA">
        <w:rPr>
          <w:rStyle w:val="Hyperlink"/>
          <w:color w:val="auto"/>
          <w:u w:val="none"/>
        </w:rPr>
        <w:t xml:space="preserve">or </w:t>
      </w:r>
      <w:hyperlink r:id="rId13" w:history="1">
        <w:r w:rsidR="00E465FA" w:rsidRPr="00722F96">
          <w:rPr>
            <w:rStyle w:val="Hyperlink"/>
          </w:rPr>
          <w:t>https://github.com/opendaylight</w:t>
        </w:r>
      </w:hyperlink>
      <w:r w:rsidR="00E465FA">
        <w:rPr>
          <w:rStyle w:val="Hyperlink"/>
          <w:color w:val="auto"/>
          <w:u w:val="none"/>
        </w:rPr>
        <w:t xml:space="preserve"> </w:t>
      </w:r>
    </w:p>
    <w:p w14:paraId="6C792754" w14:textId="36569041" w:rsidR="00DC2ABF" w:rsidRPr="00DC2ABF" w:rsidRDefault="008E0ACB" w:rsidP="00DC2ABF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clone</w:t>
      </w:r>
      <w:r w:rsidRPr="008E0ACB">
        <w:t xml:space="preserve"> </w:t>
      </w:r>
      <w:hyperlink r:id="rId14" w:history="1">
        <w:r w:rsidRPr="00447809">
          <w:rPr>
            <w:rStyle w:val="Hyperlink"/>
          </w:rPr>
          <w:t>https://git.opendaylight.org/gerrit/yang-push</w:t>
        </w:r>
      </w:hyperlink>
      <w:r>
        <w:t xml:space="preserve"> </w:t>
      </w:r>
    </w:p>
    <w:p w14:paraId="34F60B64" w14:textId="09748175" w:rsidR="00DC2ABF" w:rsidRPr="00DC2ABF" w:rsidRDefault="008E0ACB" w:rsidP="00DC2ABF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yang-</w:t>
      </w:r>
      <w:r w:rsidR="00DC2ABF" w:rsidRPr="00DC2ABF">
        <w:rPr>
          <w:rFonts w:ascii="Courier New" w:hAnsi="Courier New" w:cs="Courier New"/>
        </w:rPr>
        <w:t>push/</w:t>
      </w:r>
    </w:p>
    <w:p w14:paraId="44522CF4" w14:textId="6B0AE85E" w:rsidR="00DC2ABF" w:rsidRPr="00DC2ABF" w:rsidRDefault="00DC2ABF" w:rsidP="00DC2ABF">
      <w:pPr>
        <w:pBdr>
          <w:bottom w:val="single" w:sz="12" w:space="1" w:color="auto"/>
        </w:pBdr>
        <w:spacing w:after="0" w:line="360" w:lineRule="auto"/>
        <w:rPr>
          <w:rFonts w:ascii="Courier New" w:hAnsi="Courier New" w:cs="Courier New"/>
        </w:rPr>
      </w:pPr>
      <w:r w:rsidRPr="00DC2ABF">
        <w:rPr>
          <w:rFonts w:ascii="Courier New" w:hAnsi="Courier New" w:cs="Courier New"/>
        </w:rPr>
        <w:t>mvn clean install</w:t>
      </w:r>
    </w:p>
    <w:p w14:paraId="47C522C4" w14:textId="3D94BECE" w:rsidR="00DC2ABF" w:rsidRDefault="00DC2ABF">
      <w:pPr>
        <w:pBdr>
          <w:bottom w:val="single" w:sz="12" w:space="1" w:color="auto"/>
        </w:pBdr>
      </w:pPr>
      <w:r>
        <w:t>Then go to Eclipse and import as existing Maven project</w:t>
      </w:r>
      <w:r w:rsidR="003D469C">
        <w:t xml:space="preserve">. </w:t>
      </w:r>
      <w:r w:rsidR="003D469C">
        <w:rPr>
          <w:color w:val="FF0000"/>
        </w:rPr>
        <w:t>After some time, errors inside workspace may occur that will even after a ‘mvn clean install’ persist. To fix this issue, delete your project from eclipse (do not remove it from your disk) and then re-import it again as existing Maven project.</w:t>
      </w:r>
    </w:p>
    <w:p w14:paraId="48AB7EED" w14:textId="77777777" w:rsidR="00DC2ABF" w:rsidRDefault="00DC2ABF">
      <w:pPr>
        <w:pBdr>
          <w:bottom w:val="single" w:sz="12" w:space="1" w:color="auto"/>
        </w:pBdr>
      </w:pPr>
    </w:p>
    <w:p w14:paraId="0B75E620" w14:textId="57D996E5" w:rsidR="002B761F" w:rsidRDefault="002B761F">
      <w:r>
        <w:t>Data Store:</w:t>
      </w:r>
    </w:p>
    <w:p w14:paraId="7B8B32C3" w14:textId="72518D4A" w:rsidR="002B761F" w:rsidRDefault="00C407C3">
      <w:pPr>
        <w:pBdr>
          <w:bottom w:val="single" w:sz="12" w:space="1" w:color="auto"/>
        </w:pBdr>
      </w:pPr>
      <w:hyperlink r:id="rId15" w:history="1">
        <w:r w:rsidR="00074262" w:rsidRPr="001E0E4C">
          <w:rPr>
            <w:rStyle w:val="Hyperlink"/>
          </w:rPr>
          <w:t>https://youtu.be/yDTiL8R-PAw?t=2m3s</w:t>
        </w:r>
      </w:hyperlink>
    </w:p>
    <w:p w14:paraId="7107AA57" w14:textId="77777777" w:rsidR="00074262" w:rsidRDefault="00074262">
      <w:pPr>
        <w:pBdr>
          <w:bottom w:val="single" w:sz="12" w:space="1" w:color="auto"/>
        </w:pBdr>
      </w:pPr>
    </w:p>
    <w:p w14:paraId="345B7887" w14:textId="4631AA49" w:rsidR="00C9232F" w:rsidRDefault="0053701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D53B37" wp14:editId="55D4423E">
                <wp:simplePos x="0" y="0"/>
                <wp:positionH relativeFrom="column">
                  <wp:posOffset>989965</wp:posOffset>
                </wp:positionH>
                <wp:positionV relativeFrom="paragraph">
                  <wp:posOffset>166053</wp:posOffset>
                </wp:positionV>
                <wp:extent cx="1447165" cy="799465"/>
                <wp:effectExtent l="0" t="0" r="19685" b="133985"/>
                <wp:wrapSquare wrapText="bothSides"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9946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D1079" w14:textId="77777777" w:rsidR="00D97EA0" w:rsidRPr="002D435D" w:rsidRDefault="00D97EA0" w:rsidP="002D435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D435D">
                              <w:rPr>
                                <w:sz w:val="20"/>
                              </w:rPr>
                              <w:t>Ignores some style checks like ‘is the following statement less than 40 characters’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53B3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77.95pt;margin-top:13.1pt;width:113.95pt;height:6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" adj="6300,24300" fillcolor="#5b9bd5 [3204]" strokecolor="#1f4d78 [1604]" strokeweight="1pt">
                <v:textbox>
                  <w:txbxContent>
                    <w:p w14:paraId="58ED1079" w14:textId="77777777" w:rsidR="00D97EA0" w:rsidRPr="002D435D" w:rsidRDefault="00D97EA0" w:rsidP="002D435D">
                      <w:pPr>
                        <w:jc w:val="center"/>
                        <w:rPr>
                          <w:sz w:val="20"/>
                        </w:rPr>
                      </w:pPr>
                      <w:r w:rsidRPr="002D435D">
                        <w:rPr>
                          <w:sz w:val="20"/>
                        </w:rPr>
                        <w:t>Ignores some style checks like ‘is the following statement less than 40 characters’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284B49A" wp14:editId="081132EB">
                <wp:simplePos x="0" y="0"/>
                <wp:positionH relativeFrom="column">
                  <wp:posOffset>2504440</wp:posOffset>
                </wp:positionH>
                <wp:positionV relativeFrom="paragraph">
                  <wp:posOffset>166370</wp:posOffset>
                </wp:positionV>
                <wp:extent cx="1447165" cy="799465"/>
                <wp:effectExtent l="0" t="0" r="19685" b="172085"/>
                <wp:wrapSquare wrapText="bothSides"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99465"/>
                        </a:xfrm>
                        <a:prstGeom prst="wedgeRectCallout">
                          <a:avLst>
                            <a:gd name="adj1" fmla="val -33009"/>
                            <a:gd name="adj2" fmla="val 672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DE17F" w14:textId="77777777" w:rsidR="00D97EA0" w:rsidRPr="002D435D" w:rsidRDefault="00D97EA0" w:rsidP="002D43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 testing will be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B49A" id="Rectangular Callout 3" o:spid="_x0000_s1027" type="#_x0000_t61" style="position:absolute;margin-left:197.2pt;margin-top:13.1pt;width:113.95pt;height:62.9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" adj="3670,25329" fillcolor="#5b9bd5 [3204]" strokecolor="#1f4d78 [1604]" strokeweight="1pt">
                <v:textbox>
                  <w:txbxContent>
                    <w:p w14:paraId="1A4DE17F" w14:textId="77777777" w:rsidR="00D97EA0" w:rsidRPr="002D435D" w:rsidRDefault="00D97EA0" w:rsidP="002D435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 testing will be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D096A9" w14:textId="77777777" w:rsidR="00C9232F" w:rsidRDefault="00C9232F"/>
    <w:p w14:paraId="35309CD9" w14:textId="77777777" w:rsidR="00537017" w:rsidRDefault="00537017"/>
    <w:p w14:paraId="24FE074D" w14:textId="77777777" w:rsidR="002D435D" w:rsidRDefault="002D435D"/>
    <w:p w14:paraId="406ADFFA" w14:textId="4C6EC76E" w:rsidR="002D435D" w:rsidRDefault="002D435D">
      <w:p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 xml:space="preserve">mvn clean install -Dcheckstyle.skip=true </w:t>
      </w:r>
      <w:r w:rsidR="00BF0A44">
        <w:rPr>
          <w:rFonts w:ascii="Segoe UI" w:hAnsi="Segoe UI" w:cs="Segoe UI"/>
          <w:color w:val="1A1A1A"/>
          <w:sz w:val="20"/>
          <w:szCs w:val="20"/>
        </w:rPr>
        <w:t>-</w:t>
      </w:r>
      <w:r>
        <w:rPr>
          <w:rFonts w:ascii="Segoe UI" w:hAnsi="Segoe UI" w:cs="Segoe UI"/>
          <w:color w:val="1A1A1A"/>
          <w:sz w:val="20"/>
          <w:szCs w:val="20"/>
        </w:rPr>
        <w:t>DskipTests</w:t>
      </w:r>
    </w:p>
    <w:p w14:paraId="5F1F4CD7" w14:textId="66686598" w:rsidR="002261DE" w:rsidRDefault="0070385E">
      <w:pPr>
        <w:rPr>
          <w:rFonts w:ascii="Segoe UI" w:hAnsi="Segoe UI" w:cs="Segoe UI"/>
          <w:color w:val="1A1A1A"/>
          <w:sz w:val="20"/>
          <w:szCs w:val="20"/>
        </w:rPr>
      </w:pPr>
      <w:ins w:id="0" w:author="Matthias Blahetek -X (mblahete - Universitaet der Bundeswehr Muenchen at Cisco)" w:date="2016-08-11T10:3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0F196F7E" wp14:editId="6572D1E6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186055</wp:posOffset>
                  </wp:positionV>
                  <wp:extent cx="1309370" cy="280670"/>
                  <wp:effectExtent l="0" t="0" r="24130" b="100330"/>
                  <wp:wrapSquare wrapText="bothSides"/>
                  <wp:docPr id="1" name="Rectangular Callout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09370" cy="280670"/>
                          </a:xfrm>
                          <a:prstGeom prst="wedgeRectCallout">
                            <a:avLst>
                              <a:gd name="adj1" fmla="val -36646"/>
                              <a:gd name="adj2" fmla="val 7235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5193DE" w14:textId="6A2D4F62" w:rsidR="00D97EA0" w:rsidRPr="002D435D" w:rsidRDefault="00D97EA0" w:rsidP="000F46BF">
                              <w:pPr>
                                <w:rPr>
                                  <w:ins w:id="1" w:author="Matthias Blahetek -X (mblahete - Universitaet der Bundeswehr Muenchen at Cisco)" w:date="2016-08-11T10:33:00Z"/>
                                  <w:sz w:val="20"/>
                                </w:rPr>
                              </w:pPr>
                              <w:ins w:id="2" w:author="Matthias Blahetek -X (mblahete - Universitaet der Bundeswehr Muenchen at Cisco)" w:date="2016-08-11T10:33:00Z">
                                <w:r w:rsidRPr="000F46BF">
                                  <w:rPr>
                                    <w:sz w:val="20"/>
                                  </w:rPr>
                                  <w:t>no-snapshot-updates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F196F7E" id="Rectangular Callout 1" o:spid="_x0000_s1028" type="#_x0000_t61" style="position:absolute;margin-left:37.1pt;margin-top:14.65pt;width:103.1pt;height:22.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" adj="2884,26429" fillcolor="#5b9bd5 [3204]" strokecolor="#1f4d78 [1604]" strokeweight="1pt">
                  <v:textbox>
                    <w:txbxContent>
                      <w:p w14:paraId="585193DE" w14:textId="6A2D4F62" w:rsidR="00D97EA0" w:rsidRPr="002D435D" w:rsidRDefault="00D97EA0" w:rsidP="000F46BF">
                        <w:pPr>
                          <w:rPr>
                            <w:ins w:id="3" w:author="Matthias Blahetek -X (mblahete - Universitaet der Bundeswehr Muenchen at Cisco)" w:date="2016-08-11T10:33:00Z"/>
                            <w:sz w:val="20"/>
                          </w:rPr>
                        </w:pPr>
                        <w:ins w:id="4" w:author="Matthias Blahetek -X (mblahete - Universitaet der Bundeswehr Muenchen at Cisco)" w:date="2016-08-11T10:33:00Z">
                          <w:r w:rsidRPr="000F46BF">
                            <w:rPr>
                              <w:sz w:val="20"/>
                            </w:rPr>
                            <w:t>no-snapshot-updates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r w:rsidR="00FE7B13">
        <w:rPr>
          <w:rFonts w:ascii="Segoe UI" w:hAnsi="Segoe UI" w:cs="Segoe UI"/>
          <w:color w:val="1A1A1A"/>
          <w:sz w:val="20"/>
          <w:szCs w:val="20"/>
        </w:rPr>
        <w:t>Maybe you hav</w:t>
      </w:r>
      <w:r w:rsidR="0066082F">
        <w:rPr>
          <w:rFonts w:ascii="Segoe UI" w:hAnsi="Segoe UI" w:cs="Segoe UI"/>
          <w:color w:val="1A1A1A"/>
          <w:sz w:val="20"/>
          <w:szCs w:val="20"/>
        </w:rPr>
        <w:t>e to run it a few times, for no</w:t>
      </w:r>
      <w:r w:rsidR="00FE7B13">
        <w:rPr>
          <w:rFonts w:ascii="Segoe UI" w:hAnsi="Segoe UI" w:cs="Segoe UI"/>
          <w:color w:val="1A1A1A"/>
          <w:sz w:val="20"/>
          <w:szCs w:val="20"/>
        </w:rPr>
        <w:t xml:space="preserve"> reason.</w:t>
      </w:r>
    </w:p>
    <w:p w14:paraId="2B862B89" w14:textId="5EE08558" w:rsidR="000F46BF" w:rsidRDefault="000F46BF">
      <w:pPr>
        <w:rPr>
          <w:ins w:id="3" w:author="Matthias Blahetek -X (mblahete - Universitaet der Bundeswehr Muenchen at Cisco)" w:date="2016-08-11T10:33:00Z"/>
          <w:rFonts w:ascii="Segoe UI" w:hAnsi="Segoe UI" w:cs="Segoe UI"/>
          <w:color w:val="1A1A1A"/>
          <w:sz w:val="20"/>
          <w:szCs w:val="20"/>
        </w:rPr>
      </w:pPr>
    </w:p>
    <w:p w14:paraId="762A1A01" w14:textId="5BAA531C" w:rsidR="000F46BF" w:rsidRDefault="000F46BF">
      <w:pPr>
        <w:rPr>
          <w:rFonts w:ascii="Segoe UI" w:hAnsi="Segoe UI" w:cs="Segoe UI"/>
          <w:color w:val="1A1A1A"/>
          <w:sz w:val="20"/>
          <w:szCs w:val="20"/>
        </w:rPr>
      </w:pPr>
      <w:ins w:id="4" w:author="Matthias Blahetek -X (mblahete - Universitaet der Bundeswehr Muenchen at Cisco)" w:date="2016-08-11T10:33:00Z">
        <w:r>
          <w:rPr>
            <w:rFonts w:ascii="Segoe UI" w:hAnsi="Segoe UI" w:cs="Segoe UI"/>
            <w:color w:val="1A1A1A"/>
            <w:sz w:val="20"/>
            <w:szCs w:val="20"/>
          </w:rPr>
          <w:t>mvn –nsu clean install</w:t>
        </w:r>
      </w:ins>
    </w:p>
    <w:p w14:paraId="30433D6D" w14:textId="4B1A8486" w:rsidR="00147ACA" w:rsidRDefault="00147ACA">
      <w:pPr>
        <w:rPr>
          <w:ins w:id="5" w:author="Matthias Blahetek -X (mblahete - Universitaet der Bundeswehr Muenchen at Cisco)" w:date="2016-08-11T10:33:00Z"/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 xml:space="preserve">How to remove Java home warning on karaf startup: </w:t>
      </w:r>
      <w:r>
        <w:rPr>
          <w:rFonts w:ascii="Segoe UI" w:hAnsi="Segoe UI" w:cs="Segoe UI"/>
          <w:color w:val="1A1A1A"/>
          <w:sz w:val="20"/>
          <w:szCs w:val="20"/>
        </w:rPr>
        <w:br/>
        <w:t xml:space="preserve">Add </w:t>
      </w:r>
      <w:r w:rsidRPr="00147ACA">
        <w:rPr>
          <w:rFonts w:ascii="Segoe UI" w:hAnsi="Segoe UI" w:cs="Segoe UI"/>
          <w:i/>
          <w:color w:val="1A1A1A"/>
          <w:sz w:val="20"/>
          <w:szCs w:val="20"/>
        </w:rPr>
        <w:t>export JAVA_HOME="/usr/lib/jvm/java-8-openjdk-amd64/"</w:t>
      </w:r>
      <w:r>
        <w:rPr>
          <w:rFonts w:ascii="Segoe UI" w:hAnsi="Segoe UI" w:cs="Segoe UI"/>
          <w:i/>
          <w:color w:val="1A1A1A"/>
          <w:sz w:val="20"/>
          <w:szCs w:val="20"/>
        </w:rPr>
        <w:t xml:space="preserve"> </w:t>
      </w:r>
      <w:r w:rsidRPr="00147ACA">
        <w:rPr>
          <w:rFonts w:ascii="Segoe UI" w:hAnsi="Segoe UI" w:cs="Segoe UI"/>
          <w:color w:val="1A1A1A"/>
          <w:sz w:val="20"/>
          <w:szCs w:val="20"/>
        </w:rPr>
        <w:t>(</w:t>
      </w:r>
      <w:r>
        <w:rPr>
          <w:rFonts w:ascii="Segoe UI" w:hAnsi="Segoe UI" w:cs="Segoe UI"/>
          <w:color w:val="1A1A1A"/>
          <w:sz w:val="20"/>
          <w:szCs w:val="20"/>
        </w:rPr>
        <w:t>or your individual path</w:t>
      </w:r>
      <w:r w:rsidRPr="00147ACA">
        <w:rPr>
          <w:rFonts w:ascii="Segoe UI" w:hAnsi="Segoe UI" w:cs="Segoe UI"/>
          <w:color w:val="1A1A1A"/>
          <w:sz w:val="20"/>
          <w:szCs w:val="20"/>
        </w:rPr>
        <w:t>)</w:t>
      </w:r>
      <w:r>
        <w:rPr>
          <w:rFonts w:ascii="Segoe UI" w:hAnsi="Segoe UI" w:cs="Segoe UI"/>
          <w:color w:val="1A1A1A"/>
          <w:sz w:val="20"/>
          <w:szCs w:val="20"/>
        </w:rPr>
        <w:t xml:space="preserve"> to </w:t>
      </w:r>
      <w:r w:rsidRPr="00147ACA">
        <w:rPr>
          <w:rFonts w:ascii="Segoe UI" w:hAnsi="Segoe UI" w:cs="Segoe UI"/>
          <w:i/>
          <w:color w:val="1A1A1A"/>
          <w:sz w:val="20"/>
          <w:szCs w:val="20"/>
        </w:rPr>
        <w:t>/home/{user}/.bashrc</w:t>
      </w:r>
    </w:p>
    <w:p w14:paraId="4ED3B7D6" w14:textId="6EE05F6F" w:rsidR="00FE7B13" w:rsidRDefault="00584BA6">
      <w:p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_________</w:t>
      </w:r>
    </w:p>
    <w:p w14:paraId="7DBB1821" w14:textId="30CF9586" w:rsidR="00066AE1" w:rsidRDefault="00066AE1">
      <w:p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ODL-Toaster Tutorial is currently offline:</w:t>
      </w:r>
    </w:p>
    <w:p w14:paraId="2B405D84" w14:textId="14DD02A4" w:rsidR="00FE7B13" w:rsidRPr="00C9232F" w:rsidRDefault="00FE7B13">
      <w:p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E7B13">
        <w:rPr>
          <w:rFonts w:ascii="Segoe UI" w:hAnsi="Segoe UI" w:cs="Segoe UI"/>
          <w:color w:val="1A1A1A"/>
          <w:sz w:val="20"/>
          <w:szCs w:val="20"/>
        </w:rPr>
        <w:t>Jun 14, 2016 8:13 AM</w:t>
      </w:r>
      <w:r w:rsidR="00C9232F">
        <w:rPr>
          <w:rFonts w:ascii="Segoe UI" w:hAnsi="Segoe UI" w:cs="Segoe UI"/>
          <w:color w:val="1A1A1A"/>
          <w:sz w:val="20"/>
          <w:szCs w:val="20"/>
        </w:rPr>
        <w:t xml:space="preserve">:  </w:t>
      </w:r>
      <w:r w:rsidR="00C9232F">
        <w:rPr>
          <w:rFonts w:ascii="Courier New" w:eastAsia="Times New Roman" w:hAnsi="Courier New" w:cs="Courier New"/>
          <w:color w:val="353535"/>
          <w:sz w:val="24"/>
          <w:szCs w:val="24"/>
        </w:rPr>
        <w:t>’R</w:t>
      </w:r>
      <w:r w:rsidR="00C9232F" w:rsidRPr="00C923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emove toaster, as this is an outdated version, latest </w:t>
      </w:r>
      <w:r w:rsidR="00C9232F">
        <w:rPr>
          <w:rFonts w:ascii="Courier New" w:eastAsia="Times New Roman" w:hAnsi="Courier New" w:cs="Courier New"/>
          <w:color w:val="353535"/>
          <w:sz w:val="24"/>
          <w:szCs w:val="24"/>
        </w:rPr>
        <w:t>is actually still in controller.’</w:t>
      </w:r>
    </w:p>
    <w:p w14:paraId="5F506373" w14:textId="43FA9BB1" w:rsidR="00FE7B13" w:rsidRDefault="00584BA6">
      <w:p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_____________</w:t>
      </w:r>
    </w:p>
    <w:p w14:paraId="7850BBF9" w14:textId="3CEEEFE4" w:rsidR="002261DE" w:rsidRDefault="00081F86">
      <w:p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In case there are some BUILD FAILURES due to imports try:</w:t>
      </w:r>
    </w:p>
    <w:p w14:paraId="4C4835B2" w14:textId="3BB51A6E" w:rsidR="002261DE" w:rsidRPr="00626760" w:rsidRDefault="002261DE" w:rsidP="002261DE">
      <w:pPr>
        <w:pStyle w:val="ListParagraph"/>
        <w:numPr>
          <w:ilvl w:val="0"/>
          <w:numId w:val="1"/>
        </w:numPr>
        <w:rPr>
          <w:rStyle w:val="mw-headline"/>
        </w:rPr>
      </w:pPr>
      <w:r w:rsidRPr="002261DE">
        <w:rPr>
          <w:rFonts w:ascii="Segoe UI" w:hAnsi="Segoe UI" w:cs="Segoe UI"/>
          <w:color w:val="1A1A1A"/>
          <w:sz w:val="20"/>
          <w:szCs w:val="20"/>
        </w:rPr>
        <w:t xml:space="preserve">delete the folders below </w:t>
      </w:r>
      <w:r w:rsidRPr="002261DE">
        <w:rPr>
          <w:rStyle w:val="mw-headline"/>
          <w:lang w:val="en"/>
        </w:rPr>
        <w:t>~/.m2</w:t>
      </w:r>
      <w:r w:rsidR="00081F86">
        <w:rPr>
          <w:rStyle w:val="mw-headline"/>
          <w:lang w:val="en"/>
        </w:rPr>
        <w:t>/</w:t>
      </w:r>
    </w:p>
    <w:p w14:paraId="0940B96C" w14:textId="3575E29C" w:rsidR="00626760" w:rsidRPr="00081F86" w:rsidRDefault="00626760" w:rsidP="002261DE">
      <w:pPr>
        <w:pStyle w:val="ListParagraph"/>
        <w:numPr>
          <w:ilvl w:val="0"/>
          <w:numId w:val="1"/>
        </w:numPr>
        <w:rPr>
          <w:rStyle w:val="mw-headline"/>
        </w:rPr>
      </w:pPr>
      <w:r>
        <w:rPr>
          <w:rStyle w:val="mw-headline"/>
          <w:lang w:val="en"/>
        </w:rPr>
        <w:t>delete projects (e.g. ‘hello’)</w:t>
      </w:r>
    </w:p>
    <w:p w14:paraId="0382791A" w14:textId="4B0C7CC6" w:rsidR="001B3D80" w:rsidRDefault="00081F86" w:rsidP="002261DE">
      <w:pPr>
        <w:pStyle w:val="ListParagraph"/>
        <w:numPr>
          <w:ilvl w:val="0"/>
          <w:numId w:val="1"/>
        </w:numPr>
      </w:pPr>
      <w:r>
        <w:rPr>
          <w:rStyle w:val="mw-headline"/>
        </w:rPr>
        <w:t>get new repository (</w:t>
      </w:r>
      <w:r w:rsidRPr="00081F86">
        <w:rPr>
          <w:rFonts w:ascii="Courier New" w:hAnsi="Courier New" w:cs="Courier New"/>
          <w:lang w:val="en"/>
        </w:rPr>
        <w:t>mvn archetype:generate</w:t>
      </w:r>
      <w:r>
        <w:rPr>
          <w:lang w:val="en"/>
        </w:rPr>
        <w:t>…</w:t>
      </w:r>
      <w:r>
        <w:rPr>
          <w:rStyle w:val="mw-headline"/>
        </w:rPr>
        <w:t>)</w:t>
      </w:r>
    </w:p>
    <w:p w14:paraId="51D1233C" w14:textId="77777777" w:rsidR="001B3D80" w:rsidRDefault="001B3D80" w:rsidP="002261DE">
      <w:pPr>
        <w:pBdr>
          <w:bottom w:val="single" w:sz="12" w:space="1" w:color="auto"/>
        </w:pBdr>
      </w:pPr>
    </w:p>
    <w:p w14:paraId="2CA4FCDA" w14:textId="77777777" w:rsidR="001B3D80" w:rsidRDefault="001B3D80" w:rsidP="002261DE"/>
    <w:p w14:paraId="216E0959" w14:textId="79A67FD1" w:rsidR="00513C4F" w:rsidRDefault="00513C4F" w:rsidP="002261DE">
      <w:r>
        <w:t>Maven Import of YANG Projects</w:t>
      </w:r>
      <w:r w:rsidR="00DF72D0">
        <w:t xml:space="preserve"> in Eclipse</w:t>
      </w:r>
      <w:r>
        <w:t>:</w:t>
      </w:r>
    </w:p>
    <w:p w14:paraId="63BFB028" w14:textId="3CD531AC" w:rsidR="00DF72D0" w:rsidRDefault="00DF72D0" w:rsidP="00DF72D0">
      <w:pPr>
        <w:pStyle w:val="ListParagraph"/>
        <w:numPr>
          <w:ilvl w:val="0"/>
          <w:numId w:val="2"/>
        </w:numPr>
      </w:pPr>
      <w:r>
        <w:t>Import all POM-files end edit the java files in the separate projects, so that Eclipse interprets them as Java-projects.</w:t>
      </w:r>
    </w:p>
    <w:p w14:paraId="408CEAEB" w14:textId="2C1BC0AD" w:rsidR="00584BA6" w:rsidRDefault="00584BA6">
      <w:pPr>
        <w:pBdr>
          <w:bottom w:val="single" w:sz="12" w:space="1" w:color="auto"/>
        </w:pBdr>
      </w:pPr>
    </w:p>
    <w:p w14:paraId="7947AA14" w14:textId="3FBB75FA" w:rsidR="001B3D80" w:rsidRDefault="001B3D80">
      <w:ins w:id="6" w:author="Matthias Blahetek -X (mblahete - Universitaet der Bundeswehr Muenchen at Cisco)" w:date="2016-08-11T10:3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2ED5D5D6" wp14:editId="5139FE81">
                  <wp:simplePos x="0" y="0"/>
                  <wp:positionH relativeFrom="column">
                    <wp:posOffset>2147570</wp:posOffset>
                  </wp:positionH>
                  <wp:positionV relativeFrom="paragraph">
                    <wp:posOffset>136525</wp:posOffset>
                  </wp:positionV>
                  <wp:extent cx="2152650" cy="252095"/>
                  <wp:effectExtent l="0" t="0" r="19050" b="90805"/>
                  <wp:wrapSquare wrapText="bothSides"/>
                  <wp:docPr id="4" name="Rectangular Callout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52650" cy="252095"/>
                          </a:xfrm>
                          <a:prstGeom prst="wedgeRectCallout">
                            <a:avLst>
                              <a:gd name="adj1" fmla="val -36646"/>
                              <a:gd name="adj2" fmla="val 7235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271B0" w14:textId="10994E0D" w:rsidR="00D97EA0" w:rsidRPr="002D435D" w:rsidRDefault="00D97EA0" w:rsidP="009736E4">
                              <w:pPr>
                                <w:rPr>
                                  <w:ins w:id="7" w:author="Matthias Blahetek -X (mblahete - Universitaet der Bundeswehr Muenchen at Cisco)" w:date="2016-08-11T10:33:00Z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Shows installed features called ‘hello’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ED5D5D6" id="Rectangular Callout 4" o:spid="_x0000_s1029" type="#_x0000_t61" style="position:absolute;margin-left:169.1pt;margin-top:10.75pt;width:169.5pt;height:19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" adj="2884,26429" fillcolor="#5b9bd5 [3204]" strokecolor="#1f4d78 [1604]" strokeweight="1pt">
                  <v:textbox>
                    <w:txbxContent>
                      <w:p w14:paraId="4C6271B0" w14:textId="10994E0D" w:rsidR="00D97EA0" w:rsidRPr="002D435D" w:rsidRDefault="00D97EA0" w:rsidP="009736E4">
                        <w:pPr>
                          <w:rPr>
                            <w:ins w:id="10" w:author="Matthias Blahetek -X (mblahete - Universitaet der Bundeswehr Muenchen at Cisco)" w:date="2016-08-11T10:33:00Z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Shows installed features called ‘hello’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4EDF6E92" w14:textId="0C197AE6" w:rsidR="009736E4" w:rsidRPr="00161C15" w:rsidRDefault="009736E4" w:rsidP="002261DE">
      <w:pPr>
        <w:rPr>
          <w:rFonts w:cs="Courier New"/>
          <w:b/>
        </w:rPr>
      </w:pPr>
      <w:r w:rsidRPr="00161C15">
        <w:rPr>
          <w:rFonts w:cs="Courier New"/>
          <w:b/>
        </w:rPr>
        <w:t>ODL Commands</w:t>
      </w:r>
    </w:p>
    <w:p w14:paraId="6A1D899A" w14:textId="0840C040" w:rsidR="00584BA6" w:rsidRDefault="009736E4" w:rsidP="002261DE">
      <w:pPr>
        <w:rPr>
          <w:rFonts w:ascii="Courier New" w:hAnsi="Courier New" w:cs="Courier New"/>
        </w:rPr>
      </w:pPr>
      <w:r w:rsidRPr="009736E4">
        <w:rPr>
          <w:rFonts w:ascii="Courier New" w:hAnsi="Courier New" w:cs="Courier New"/>
        </w:rPr>
        <w:t>feature:list</w:t>
      </w:r>
      <w:r w:rsidR="002D1F72">
        <w:rPr>
          <w:rFonts w:ascii="Courier New" w:hAnsi="Courier New" w:cs="Courier New"/>
        </w:rPr>
        <w:t xml:space="preserve"> -i | grep</w:t>
      </w:r>
      <w:r w:rsidRPr="009736E4">
        <w:rPr>
          <w:rFonts w:ascii="Courier New" w:hAnsi="Courier New" w:cs="Courier New"/>
        </w:rPr>
        <w:t xml:space="preserve"> hello</w:t>
      </w:r>
    </w:p>
    <w:p w14:paraId="50CF985E" w14:textId="03048D2A" w:rsidR="001B3D80" w:rsidRDefault="001B3D80" w:rsidP="00161C15">
      <w:pPr>
        <w:pBdr>
          <w:bottom w:val="single" w:sz="12" w:space="0" w:color="auto"/>
        </w:pBdr>
        <w:rPr>
          <w:rFonts w:ascii="Courier New" w:hAnsi="Courier New" w:cs="Courier New"/>
        </w:rPr>
      </w:pPr>
      <w:r w:rsidRPr="001B3D80">
        <w:rPr>
          <w:rFonts w:ascii="Courier New" w:hAnsi="Courier New" w:cs="Courier New"/>
        </w:rPr>
        <w:t>f</w:t>
      </w:r>
      <w:r w:rsidRPr="00F418A4">
        <w:rPr>
          <w:rFonts w:ascii="Courier New" w:hAnsi="Courier New" w:cs="Courier New"/>
        </w:rPr>
        <w:t>eatur</w:t>
      </w:r>
      <w:r w:rsidRPr="001B3D80">
        <w:rPr>
          <w:rFonts w:ascii="Courier New" w:hAnsi="Courier New" w:cs="Courier New"/>
        </w:rPr>
        <w:t>e:info odl-hello-ui</w:t>
      </w:r>
    </w:p>
    <w:p w14:paraId="60A82B85" w14:textId="77777777" w:rsidR="00161C15" w:rsidRDefault="00161C15" w:rsidP="00161C15">
      <w:pPr>
        <w:pBdr>
          <w:bottom w:val="single" w:sz="12" w:space="0" w:color="auto"/>
        </w:pBdr>
        <w:rPr>
          <w:rFonts w:ascii="Courier New" w:hAnsi="Courier New" w:cs="Courier New"/>
        </w:rPr>
      </w:pPr>
    </w:p>
    <w:p w14:paraId="4D6B5A7B" w14:textId="262528E9" w:rsidR="00F418A4" w:rsidRDefault="00F418A4" w:rsidP="00161C15">
      <w:pPr>
        <w:pBdr>
          <w:bottom w:val="single" w:sz="12" w:space="0" w:color="auto"/>
        </w:pBdr>
        <w:rPr>
          <w:rFonts w:cs="Courier New"/>
        </w:rPr>
      </w:pPr>
      <w:r>
        <w:rPr>
          <w:rFonts w:cs="Courier New"/>
        </w:rPr>
        <w:t>To test your own provider, use following command from time to time:</w:t>
      </w:r>
    </w:p>
    <w:p w14:paraId="7C8F476E" w14:textId="2507EAAB" w:rsidR="00F418A4" w:rsidRDefault="00F418A4" w:rsidP="00161C15">
      <w:pPr>
        <w:pBdr>
          <w:bottom w:val="single" w:sz="12" w:space="0" w:color="auto"/>
        </w:pBdr>
        <w:rPr>
          <w:rFonts w:ascii="Courier New" w:hAnsi="Courier New" w:cs="Courier New"/>
        </w:rPr>
      </w:pPr>
      <w:r w:rsidRPr="00F418A4">
        <w:rPr>
          <w:rFonts w:ascii="Courier New" w:hAnsi="Courier New" w:cs="Courier New"/>
        </w:rPr>
        <w:t>log:display | grep yangpushserver</w:t>
      </w:r>
    </w:p>
    <w:p w14:paraId="3BC2567F" w14:textId="6FC8B65C" w:rsidR="00F418A4" w:rsidRDefault="00F418A4" w:rsidP="00161C15">
      <w:pPr>
        <w:pBdr>
          <w:bottom w:val="single" w:sz="12" w:space="0" w:color="auto"/>
        </w:pBdr>
        <w:rPr>
          <w:rFonts w:cs="Courier New"/>
        </w:rPr>
      </w:pPr>
      <w:r>
        <w:rPr>
          <w:rFonts w:cs="Courier New"/>
        </w:rPr>
        <w:t>and look for something like following:</w:t>
      </w:r>
    </w:p>
    <w:p w14:paraId="73DA885B" w14:textId="35E5D938" w:rsidR="00F418A4" w:rsidRDefault="00F418A4" w:rsidP="00161C15">
      <w:pPr>
        <w:pBdr>
          <w:bottom w:val="single" w:sz="12" w:space="0" w:color="auto"/>
        </w:pBdr>
        <w:rPr>
          <w:rFonts w:ascii="Courier New" w:hAnsi="Courier New" w:cs="Courier New"/>
        </w:rPr>
      </w:pPr>
      <w:r w:rsidRPr="00F418A4">
        <w:rPr>
          <w:rFonts w:ascii="Courier New" w:hAnsi="Courier New" w:cs="Courier New"/>
        </w:rPr>
        <w:t>yangpushserver</w:t>
      </w:r>
      <w:r>
        <w:rPr>
          <w:rFonts w:ascii="Courier New" w:hAnsi="Courier New" w:cs="Courier New"/>
        </w:rPr>
        <w:t>Provider Session initiated.</w:t>
      </w:r>
    </w:p>
    <w:p w14:paraId="4DCB1282" w14:textId="38FDDC62" w:rsidR="005A57F0" w:rsidRDefault="005A57F0" w:rsidP="00161C15">
      <w:pPr>
        <w:pBdr>
          <w:bottom w:val="single" w:sz="12" w:space="0" w:color="auto"/>
        </w:pBdr>
        <w:rPr>
          <w:rFonts w:ascii="Courier New" w:hAnsi="Courier New" w:cs="Courier New"/>
        </w:rPr>
      </w:pPr>
      <w:r>
        <w:rPr>
          <w:rFonts w:cs="Courier New"/>
        </w:rPr>
        <w:t>This will provide more detailed log (As usual also stored in karaf.log):</w:t>
      </w:r>
    </w:p>
    <w:p w14:paraId="4D6AE883" w14:textId="29C6422F" w:rsidR="005A57F0" w:rsidRPr="00F418A4" w:rsidRDefault="005A57F0" w:rsidP="00161C15">
      <w:pPr>
        <w:pBdr>
          <w:bottom w:val="single" w:sz="12" w:space="0" w:color="auto"/>
        </w:pBdr>
        <w:rPr>
          <w:rFonts w:cs="Courier New"/>
        </w:rPr>
      </w:pPr>
      <w:r>
        <w:rPr>
          <w:rFonts w:ascii="Courier New" w:hAnsi="Courier New" w:cs="Courier New"/>
        </w:rPr>
        <w:t>log:set TRACE</w:t>
      </w:r>
    </w:p>
    <w:p w14:paraId="4CCD93DB" w14:textId="77777777" w:rsidR="00F418A4" w:rsidRDefault="00F418A4" w:rsidP="00161C15">
      <w:pPr>
        <w:pBdr>
          <w:bottom w:val="single" w:sz="12" w:space="0" w:color="auto"/>
        </w:pBdr>
        <w:rPr>
          <w:rFonts w:ascii="Courier New" w:hAnsi="Courier New" w:cs="Courier New"/>
        </w:rPr>
      </w:pPr>
    </w:p>
    <w:p w14:paraId="1D178582" w14:textId="3F0D2C8D" w:rsidR="00A82AF6" w:rsidRDefault="00A82AF6" w:rsidP="002261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‘hello world’ RPC using </w:t>
      </w:r>
      <w:r w:rsidRPr="00A82AF6">
        <w:rPr>
          <w:rFonts w:ascii="Courier New" w:hAnsi="Courier New" w:cs="Courier New"/>
          <w:b/>
        </w:rPr>
        <w:t>POSTMAN</w:t>
      </w:r>
      <w:r>
        <w:rPr>
          <w:rFonts w:ascii="Courier New" w:hAnsi="Courier New" w:cs="Courier New"/>
        </w:rPr>
        <w:t>:</w:t>
      </w:r>
    </w:p>
    <w:p w14:paraId="1C94509D" w14:textId="545A40B6" w:rsidR="00A82AF6" w:rsidRDefault="00A82AF6" w:rsidP="002261DE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D91C4D" wp14:editId="7F2C9BB6">
            <wp:extent cx="5943600" cy="324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0E49" w14:textId="5D10A5EB" w:rsidR="00C06FB2" w:rsidRDefault="002D1F72" w:rsidP="002D1F72">
      <w:pPr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</w:rPr>
        <w:lastRenderedPageBreak/>
        <w:t>_____________</w:t>
      </w:r>
    </w:p>
    <w:p w14:paraId="168CBF5F" w14:textId="74A4792D" w:rsidR="00C06FB2" w:rsidRDefault="00C06FB2" w:rsidP="000E52FA">
      <w:pPr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Helpful links: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9"/>
        <w:gridCol w:w="81"/>
      </w:tblGrid>
      <w:tr w:rsidR="00C06FB2" w:rsidRPr="00C06FB2" w14:paraId="70975F1D" w14:textId="77777777" w:rsidTr="00C0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AE54" w14:textId="77777777" w:rsidR="00C06FB2" w:rsidRPr="00C06FB2" w:rsidRDefault="00C06FB2" w:rsidP="00C06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FB2">
              <w:rPr>
                <w:rFonts w:ascii="Helvetica" w:eastAsia="Times New Roman" w:hAnsi="Helvetica" w:cs="Helvetica"/>
                <w:color w:val="0000FF"/>
                <w:sz w:val="21"/>
                <w:szCs w:val="21"/>
                <w:u w:val="single"/>
              </w:rPr>
              <w:t>https://maven.apache.org/guides/introduction/introduction-to-dependency-mechanism.html</w:t>
            </w:r>
          </w:p>
        </w:tc>
        <w:tc>
          <w:tcPr>
            <w:tcW w:w="0" w:type="auto"/>
            <w:vAlign w:val="center"/>
            <w:hideMark/>
          </w:tcPr>
          <w:p w14:paraId="4AD88C9E" w14:textId="34B4E2F7" w:rsidR="00C06FB2" w:rsidRPr="00C06FB2" w:rsidRDefault="00C06FB2" w:rsidP="00C06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FB2" w:rsidRPr="00C06FB2" w14:paraId="408E7896" w14:textId="77777777" w:rsidTr="00C0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D3F1" w14:textId="65248B54" w:rsidR="00C06FB2" w:rsidRPr="00C06FB2" w:rsidRDefault="00C407C3" w:rsidP="00C06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2D1F72" w:rsidRPr="00E61AD2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https://nexus.opendaylight.org/content/repositories/public</w:t>
              </w:r>
            </w:hyperlink>
          </w:p>
        </w:tc>
        <w:tc>
          <w:tcPr>
            <w:tcW w:w="0" w:type="auto"/>
            <w:vAlign w:val="center"/>
            <w:hideMark/>
          </w:tcPr>
          <w:p w14:paraId="0B57C0DC" w14:textId="77777777" w:rsidR="00C06FB2" w:rsidRPr="00C06FB2" w:rsidRDefault="00C06FB2" w:rsidP="00C06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20ED1F" w14:textId="37E208A2" w:rsidR="008B2822" w:rsidRDefault="00C407C3" w:rsidP="000E52FA">
      <w:pPr>
        <w:rPr>
          <w:rFonts w:ascii="Segoe UI" w:hAnsi="Segoe UI" w:cs="Segoe UI"/>
          <w:color w:val="0000FF"/>
          <w:sz w:val="20"/>
          <w:szCs w:val="20"/>
          <w:u w:val="single"/>
        </w:rPr>
      </w:pPr>
      <w:hyperlink r:id="rId18" w:history="1">
        <w:r w:rsidR="002D1F72" w:rsidRPr="00E61AD2">
          <w:rPr>
            <w:rStyle w:val="Hyperlink"/>
            <w:rFonts w:ascii="Segoe UI" w:hAnsi="Segoe UI" w:cs="Segoe UI"/>
            <w:sz w:val="20"/>
            <w:szCs w:val="20"/>
          </w:rPr>
          <w:t>https://github.com/opendaylight/controller/tree/stable/boron</w:t>
        </w:r>
      </w:hyperlink>
    </w:p>
    <w:p w14:paraId="5802A827" w14:textId="77777777" w:rsidR="002D1F72" w:rsidRPr="002D1F72" w:rsidRDefault="002D1F72" w:rsidP="000E52FA">
      <w:pPr>
        <w:rPr>
          <w:rFonts w:ascii="Segoe UI" w:hAnsi="Segoe UI" w:cs="Segoe UI"/>
          <w:color w:val="0000FF"/>
          <w:sz w:val="20"/>
          <w:szCs w:val="20"/>
          <w:u w:val="single"/>
        </w:rPr>
      </w:pPr>
    </w:p>
    <w:p w14:paraId="6CDF625F" w14:textId="67F83447" w:rsidR="00321877" w:rsidRPr="00321877" w:rsidRDefault="00321877" w:rsidP="000E52FA">
      <w:pPr>
        <w:rPr>
          <w:rFonts w:cs="Courier New"/>
        </w:rPr>
      </w:pPr>
      <w:r w:rsidRPr="008B2822">
        <w:rPr>
          <w:rFonts w:cs="Courier New"/>
          <w:b/>
          <w:u w:val="single"/>
        </w:rPr>
        <w:t>How to add features to your ODL distribution</w:t>
      </w:r>
      <w:r w:rsidRPr="00321877">
        <w:rPr>
          <w:rFonts w:cs="Courier New"/>
        </w:rPr>
        <w:t xml:space="preserve"> (e.g. </w:t>
      </w:r>
      <w:r w:rsidRPr="00D339B3">
        <w:rPr>
          <w:rFonts w:ascii="Courier New" w:hAnsi="Courier New" w:cs="Courier New"/>
        </w:rPr>
        <w:t>odl-netconf-mdsal</w:t>
      </w:r>
      <w:r w:rsidRPr="00321877">
        <w:rPr>
          <w:rFonts w:cs="Courier New"/>
        </w:rPr>
        <w:t xml:space="preserve"> aka. NETCONF northbound support</w:t>
      </w:r>
      <w:r w:rsidR="00D339B3">
        <w:rPr>
          <w:rFonts w:cs="Courier New"/>
        </w:rPr>
        <w:t xml:space="preserve"> </w:t>
      </w:r>
      <w:r w:rsidR="00D339B3" w:rsidRPr="00D339B3">
        <w:rPr>
          <w:rFonts w:cs="Courier New"/>
          <w:b/>
          <w:sz w:val="28"/>
        </w:rPr>
        <w:t>+</w:t>
      </w:r>
      <w:r w:rsidR="00D339B3">
        <w:rPr>
          <w:rFonts w:cs="Courier New"/>
        </w:rPr>
        <w:t xml:space="preserve"> </w:t>
      </w:r>
      <w:r w:rsidR="00DF7CDC" w:rsidRPr="00DF7CDC">
        <w:rPr>
          <w:rFonts w:ascii="Courier New" w:hAnsi="Courier New" w:cs="Courier New"/>
          <w:color w:val="FF0000"/>
        </w:rPr>
        <w:t>odl-netconf-connector-all</w:t>
      </w:r>
      <w:r w:rsidR="00D339B3">
        <w:rPr>
          <w:rFonts w:cs="Courier New"/>
        </w:rPr>
        <w:t xml:space="preserve"> for </w:t>
      </w:r>
      <w:r w:rsidR="00D339B3" w:rsidRPr="00D339B3">
        <w:rPr>
          <w:rFonts w:ascii="Courier New" w:hAnsi="Courier New" w:cs="Courier New"/>
        </w:rPr>
        <w:t>odl-inventory</w:t>
      </w:r>
      <w:r w:rsidRPr="00321877">
        <w:rPr>
          <w:rFonts w:cs="Courier New"/>
        </w:rPr>
        <w:t>)</w:t>
      </w:r>
    </w:p>
    <w:p w14:paraId="17FDF127" w14:textId="1FC90D14" w:rsidR="00321877" w:rsidRDefault="00321877" w:rsidP="00321877">
      <w:pPr>
        <w:pStyle w:val="ListParagraph"/>
        <w:numPr>
          <w:ilvl w:val="0"/>
          <w:numId w:val="4"/>
        </w:numPr>
        <w:rPr>
          <w:rFonts w:cs="Courier New"/>
        </w:rPr>
      </w:pPr>
      <w:r w:rsidRPr="00321877">
        <w:rPr>
          <w:rFonts w:cs="Courier New"/>
        </w:rPr>
        <w:t xml:space="preserve">Go to </w:t>
      </w:r>
      <w:r w:rsidRPr="00321877">
        <w:rPr>
          <w:rFonts w:ascii="Courier New" w:hAnsi="Courier New" w:cs="Courier New"/>
        </w:rPr>
        <w:t>features/src/main/features/features.xml</w:t>
      </w:r>
      <w:r>
        <w:rPr>
          <w:rFonts w:cs="Courier New"/>
        </w:rPr>
        <w:t xml:space="preserve"> in your projects directory</w:t>
      </w:r>
    </w:p>
    <w:p w14:paraId="7F077FBE" w14:textId="745E9CB5" w:rsidR="00321877" w:rsidRDefault="00321877" w:rsidP="008B2822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Look for your desired feature on </w:t>
      </w:r>
      <w:hyperlink r:id="rId19" w:history="1">
        <w:r w:rsidRPr="003B01F8">
          <w:rPr>
            <w:rStyle w:val="Hyperlink"/>
            <w:rFonts w:cs="Courier New"/>
          </w:rPr>
          <w:t>https://nexus.opendaylight.org/content/repositories/opendaylight.snapshot/org/opendaylight/</w:t>
        </w:r>
      </w:hyperlink>
    </w:p>
    <w:p w14:paraId="47021DFB" w14:textId="3047FC17" w:rsidR="00321877" w:rsidRPr="008B2822" w:rsidRDefault="00321877" w:rsidP="008B2822">
      <w:pPr>
        <w:pStyle w:val="ListParagraph"/>
        <w:rPr>
          <w:rFonts w:ascii="Courier New" w:hAnsi="Courier New" w:cs="Courier New"/>
          <w:sz w:val="20"/>
        </w:rPr>
      </w:pPr>
      <w:r>
        <w:rPr>
          <w:rFonts w:cs="Courier New"/>
        </w:rPr>
        <w:t>and add it as repository to your features.xml as follows:</w:t>
      </w:r>
      <w:r>
        <w:rPr>
          <w:rFonts w:cs="Courier New"/>
        </w:rPr>
        <w:br/>
      </w:r>
      <w:r w:rsidRPr="00321877">
        <w:rPr>
          <w:rFonts w:ascii="Courier New" w:hAnsi="Courier New" w:cs="Courier New"/>
          <w:sz w:val="20"/>
        </w:rPr>
        <w:t>&lt;repository&gt;mvn:org.opendaylight.netconf/features-netconf/{{VERSION}}/xml/features&lt;/repository&gt;</w:t>
      </w:r>
      <w:r w:rsidR="00D339B3">
        <w:rPr>
          <w:rFonts w:ascii="Courier New" w:hAnsi="Courier New" w:cs="Courier New"/>
          <w:sz w:val="20"/>
        </w:rPr>
        <w:br/>
      </w:r>
      <w:r w:rsidR="00D339B3" w:rsidRPr="00D339B3">
        <w:rPr>
          <w:rFonts w:ascii="Courier New" w:hAnsi="Courier New" w:cs="Courier New"/>
          <w:color w:val="FF0000"/>
          <w:sz w:val="20"/>
        </w:rPr>
        <w:t>&lt;repository&gt;mvn:org.opendaylight.</w:t>
      </w:r>
      <w:r w:rsidR="00DF7CDC">
        <w:rPr>
          <w:rFonts w:ascii="Courier New" w:hAnsi="Courier New" w:cs="Courier New"/>
          <w:color w:val="FF0000"/>
          <w:sz w:val="20"/>
        </w:rPr>
        <w:t>netconf</w:t>
      </w:r>
      <w:r w:rsidR="00D339B3" w:rsidRPr="00D339B3">
        <w:rPr>
          <w:rFonts w:ascii="Courier New" w:hAnsi="Courier New" w:cs="Courier New"/>
          <w:color w:val="FF0000"/>
          <w:sz w:val="20"/>
        </w:rPr>
        <w:t>/</w:t>
      </w:r>
      <w:r w:rsidR="00DF7CDC" w:rsidRPr="00DF7CDC">
        <w:rPr>
          <w:rFonts w:ascii="Courier New" w:hAnsi="Courier New" w:cs="Courier New"/>
          <w:color w:val="FF0000"/>
          <w:sz w:val="20"/>
        </w:rPr>
        <w:t>features-netconf-connector/1.2.0-SNAPSHOT</w:t>
      </w:r>
      <w:r w:rsidR="00D339B3" w:rsidRPr="00D339B3">
        <w:rPr>
          <w:rFonts w:ascii="Courier New" w:hAnsi="Courier New" w:cs="Courier New"/>
          <w:color w:val="FF0000"/>
          <w:sz w:val="20"/>
        </w:rPr>
        <w:t>/xml/features&lt;/repository&gt;</w:t>
      </w:r>
    </w:p>
    <w:p w14:paraId="2B8FCB43" w14:textId="76CBD3EE" w:rsidR="00321877" w:rsidRPr="008B2822" w:rsidRDefault="00321877" w:rsidP="00D339B3">
      <w:pPr>
        <w:pStyle w:val="ListParagraph"/>
        <w:numPr>
          <w:ilvl w:val="0"/>
          <w:numId w:val="4"/>
        </w:numPr>
        <w:rPr>
          <w:rFonts w:cs="Courier New"/>
        </w:rPr>
      </w:pPr>
      <w:r w:rsidRPr="00321877">
        <w:rPr>
          <w:rFonts w:cs="Courier New"/>
        </w:rPr>
        <w:t>Go to your</w:t>
      </w:r>
      <w:r>
        <w:rPr>
          <w:rFonts w:cs="Courier New"/>
        </w:rPr>
        <w:t xml:space="preserve"> </w:t>
      </w:r>
      <w:r w:rsidRPr="00321877">
        <w:rPr>
          <w:rFonts w:ascii="Courier New" w:hAnsi="Courier New" w:cs="Courier New"/>
        </w:rPr>
        <w:t>features/pom.xml</w:t>
      </w:r>
      <w:r>
        <w:rPr>
          <w:rFonts w:cs="Courier New"/>
        </w:rPr>
        <w:t xml:space="preserve"> and add a version for your new feature under </w:t>
      </w:r>
      <w:r w:rsidRPr="00321877">
        <w:rPr>
          <w:rFonts w:ascii="Courier New" w:hAnsi="Courier New" w:cs="Courier New"/>
        </w:rPr>
        <w:t>&lt;properties&gt;</w:t>
      </w:r>
      <w:r>
        <w:rPr>
          <w:rFonts w:cs="Courier New"/>
        </w:rPr>
        <w:t xml:space="preserve"> like:</w:t>
      </w:r>
      <w:r>
        <w:rPr>
          <w:rFonts w:cs="Courier New"/>
        </w:rPr>
        <w:br/>
      </w:r>
      <w:r w:rsidRPr="00D339B3">
        <w:rPr>
          <w:rFonts w:ascii="Courier New" w:hAnsi="Courier New" w:cs="Courier New"/>
        </w:rPr>
        <w:t>&lt;netconf.version&gt;1.2.0-SNAPSHOT&lt;/netconf.version&gt;</w:t>
      </w:r>
    </w:p>
    <w:p w14:paraId="142C7DE9" w14:textId="77777777" w:rsidR="00513BDB" w:rsidRPr="00513BDB" w:rsidRDefault="00321877" w:rsidP="008B2822">
      <w:pPr>
        <w:pStyle w:val="ListParagraph"/>
        <w:numPr>
          <w:ilvl w:val="0"/>
          <w:numId w:val="4"/>
        </w:numPr>
        <w:rPr>
          <w:rFonts w:cs="Courier New"/>
        </w:rPr>
      </w:pPr>
      <w:r w:rsidRPr="008B2822">
        <w:t xml:space="preserve">Now just add the </w:t>
      </w:r>
      <w:r w:rsidRPr="008B2822">
        <w:rPr>
          <w:rFonts w:ascii="Courier New" w:hAnsi="Courier New" w:cs="Courier New"/>
        </w:rPr>
        <w:t>dependency</w:t>
      </w:r>
      <w:r w:rsidRPr="008B2822">
        <w:t xml:space="preserve"> for your new feature under </w:t>
      </w:r>
      <w:r w:rsidR="00513BDB">
        <w:rPr>
          <w:rFonts w:ascii="Courier New" w:hAnsi="Courier New" w:cs="Courier New"/>
        </w:rPr>
        <w:t>&lt;dependencyManagement</w:t>
      </w:r>
      <w:r w:rsidRPr="008B2822">
        <w:rPr>
          <w:rFonts w:ascii="Courier New" w:hAnsi="Courier New" w:cs="Courier New"/>
        </w:rPr>
        <w:t>&gt;</w:t>
      </w:r>
      <w:r w:rsidRPr="008B2822">
        <w:t xml:space="preserve"> like:</w:t>
      </w:r>
    </w:p>
    <w:p w14:paraId="49D4EE69" w14:textId="77777777" w:rsidR="00513BDB" w:rsidRPr="00513BDB" w:rsidRDefault="00513BDB" w:rsidP="00513BDB">
      <w:pPr>
        <w:pStyle w:val="ListParagraph"/>
        <w:rPr>
          <w:rFonts w:ascii="Courier New" w:hAnsi="Courier New" w:cs="Courier New"/>
        </w:rPr>
      </w:pPr>
      <w:r w:rsidRPr="00513BDB">
        <w:rPr>
          <w:rFonts w:ascii="Courier New" w:hAnsi="Courier New" w:cs="Courier New"/>
        </w:rPr>
        <w:t xml:space="preserve">      &lt;dependency&gt;</w:t>
      </w:r>
    </w:p>
    <w:p w14:paraId="08CB0206" w14:textId="77777777" w:rsidR="00513BDB" w:rsidRPr="00513BDB" w:rsidRDefault="00513BDB" w:rsidP="00513BDB">
      <w:pPr>
        <w:pStyle w:val="ListParagraph"/>
        <w:rPr>
          <w:rFonts w:ascii="Courier New" w:hAnsi="Courier New" w:cs="Courier New"/>
        </w:rPr>
      </w:pPr>
      <w:r w:rsidRPr="00513BDB">
        <w:rPr>
          <w:rFonts w:ascii="Courier New" w:hAnsi="Courier New" w:cs="Courier New"/>
        </w:rPr>
        <w:t xml:space="preserve">        &lt;groupId&gt;org.opendaylight.netconf&lt;/groupId&gt;</w:t>
      </w:r>
    </w:p>
    <w:p w14:paraId="6F19456B" w14:textId="77777777" w:rsidR="00513BDB" w:rsidRPr="00513BDB" w:rsidRDefault="00513BDB" w:rsidP="00513BDB">
      <w:pPr>
        <w:pStyle w:val="ListParagraph"/>
        <w:rPr>
          <w:rFonts w:ascii="Courier New" w:hAnsi="Courier New" w:cs="Courier New"/>
        </w:rPr>
      </w:pPr>
      <w:r w:rsidRPr="00513BDB">
        <w:rPr>
          <w:rFonts w:ascii="Courier New" w:hAnsi="Courier New" w:cs="Courier New"/>
        </w:rPr>
        <w:t xml:space="preserve">        &lt;artifactId&gt;netconf-artifacts&lt;/artifactId&gt;</w:t>
      </w:r>
    </w:p>
    <w:p w14:paraId="3788FE47" w14:textId="68EFF5E0" w:rsidR="00513BDB" w:rsidRPr="00513BDB" w:rsidRDefault="00513BDB" w:rsidP="00513BDB">
      <w:pPr>
        <w:pStyle w:val="ListParagraph"/>
        <w:rPr>
          <w:rFonts w:ascii="Courier New" w:hAnsi="Courier New" w:cs="Courier New"/>
        </w:rPr>
      </w:pPr>
      <w:r w:rsidRPr="00513BDB">
        <w:rPr>
          <w:rFonts w:ascii="Courier New" w:hAnsi="Courier New" w:cs="Courier New"/>
        </w:rPr>
        <w:t xml:space="preserve">    </w:t>
      </w:r>
      <w:r w:rsidR="00DF7CDC">
        <w:rPr>
          <w:rFonts w:ascii="Courier New" w:hAnsi="Courier New" w:cs="Courier New"/>
        </w:rPr>
        <w:t xml:space="preserve">    &lt;version&gt;${netconf.version}</w:t>
      </w:r>
      <w:r w:rsidRPr="00513BDB">
        <w:rPr>
          <w:rFonts w:ascii="Courier New" w:hAnsi="Courier New" w:cs="Courier New"/>
        </w:rPr>
        <w:t>&lt;/version&gt;</w:t>
      </w:r>
    </w:p>
    <w:p w14:paraId="1D8FAC8E" w14:textId="77777777" w:rsidR="00513BDB" w:rsidRPr="00513BDB" w:rsidRDefault="00513BDB" w:rsidP="00513BDB">
      <w:pPr>
        <w:pStyle w:val="ListParagraph"/>
        <w:rPr>
          <w:rFonts w:ascii="Courier New" w:hAnsi="Courier New" w:cs="Courier New"/>
        </w:rPr>
      </w:pPr>
      <w:r w:rsidRPr="00513BDB">
        <w:rPr>
          <w:rFonts w:ascii="Courier New" w:hAnsi="Courier New" w:cs="Courier New"/>
        </w:rPr>
        <w:t xml:space="preserve">        &lt;type&gt;pom&lt;/type&gt;</w:t>
      </w:r>
    </w:p>
    <w:p w14:paraId="2BDB975B" w14:textId="77777777" w:rsidR="00513BDB" w:rsidRPr="00513BDB" w:rsidRDefault="00513BDB" w:rsidP="00513BDB">
      <w:pPr>
        <w:pStyle w:val="ListParagraph"/>
        <w:rPr>
          <w:rFonts w:ascii="Courier New" w:hAnsi="Courier New" w:cs="Courier New"/>
        </w:rPr>
      </w:pPr>
      <w:r w:rsidRPr="00513BDB">
        <w:rPr>
          <w:rFonts w:ascii="Courier New" w:hAnsi="Courier New" w:cs="Courier New"/>
        </w:rPr>
        <w:t xml:space="preserve">        &lt;scope&gt;import&lt;/scope&gt;</w:t>
      </w:r>
    </w:p>
    <w:p w14:paraId="133F51B6" w14:textId="77777777" w:rsidR="00D339B3" w:rsidRPr="00D339B3" w:rsidRDefault="00513BDB" w:rsidP="00D339B3">
      <w:pPr>
        <w:pStyle w:val="ListParagraph"/>
        <w:rPr>
          <w:rFonts w:ascii="Courier New" w:hAnsi="Courier New" w:cs="Courier New"/>
          <w:color w:val="FF0000"/>
        </w:rPr>
      </w:pPr>
      <w:r w:rsidRPr="00513BDB">
        <w:rPr>
          <w:rFonts w:ascii="Courier New" w:hAnsi="Courier New" w:cs="Courier New"/>
        </w:rPr>
        <w:t xml:space="preserve">      &lt;/dependency&gt;</w:t>
      </w:r>
      <w:r w:rsidR="00D339B3">
        <w:rPr>
          <w:rFonts w:ascii="Courier New" w:hAnsi="Courier New" w:cs="Courier New"/>
        </w:rPr>
        <w:br/>
      </w:r>
      <w:r w:rsidR="00D339B3" w:rsidRPr="00D339B3">
        <w:rPr>
          <w:rFonts w:ascii="Courier New" w:hAnsi="Courier New" w:cs="Courier New"/>
          <w:color w:val="FF0000"/>
        </w:rPr>
        <w:t xml:space="preserve">      &lt;dependency&gt;</w:t>
      </w:r>
    </w:p>
    <w:p w14:paraId="7F2E5FB2" w14:textId="731E3387" w:rsidR="00D339B3" w:rsidRPr="00D339B3" w:rsidRDefault="00D339B3" w:rsidP="00D339B3">
      <w:pPr>
        <w:pStyle w:val="ListParagraph"/>
        <w:rPr>
          <w:rFonts w:ascii="Courier New" w:hAnsi="Courier New" w:cs="Courier New"/>
          <w:color w:val="FF0000"/>
        </w:rPr>
      </w:pPr>
      <w:r w:rsidRPr="00D339B3">
        <w:rPr>
          <w:rFonts w:ascii="Courier New" w:hAnsi="Courier New" w:cs="Courier New"/>
          <w:color w:val="FF0000"/>
        </w:rPr>
        <w:t xml:space="preserve">        &lt;groupId&gt;</w:t>
      </w:r>
      <w:r w:rsidR="00DF7CDC" w:rsidRPr="00DF7CDC">
        <w:rPr>
          <w:rFonts w:ascii="Courier New" w:hAnsi="Courier New" w:cs="Courier New"/>
          <w:color w:val="FF0000"/>
        </w:rPr>
        <w:t>org.opendaylight.netconf</w:t>
      </w:r>
      <w:r w:rsidRPr="00D339B3">
        <w:rPr>
          <w:rFonts w:ascii="Courier New" w:hAnsi="Courier New" w:cs="Courier New"/>
          <w:color w:val="FF0000"/>
        </w:rPr>
        <w:t>&lt;/groupId&gt;</w:t>
      </w:r>
    </w:p>
    <w:p w14:paraId="311A32CA" w14:textId="68E9A11A" w:rsidR="00D339B3" w:rsidRPr="00D339B3" w:rsidRDefault="00D339B3" w:rsidP="00D339B3">
      <w:pPr>
        <w:pStyle w:val="ListParagraph"/>
        <w:rPr>
          <w:rFonts w:ascii="Courier New" w:hAnsi="Courier New" w:cs="Courier New"/>
          <w:color w:val="FF0000"/>
        </w:rPr>
      </w:pPr>
      <w:r w:rsidRPr="00D339B3">
        <w:rPr>
          <w:rFonts w:ascii="Courier New" w:hAnsi="Courier New" w:cs="Courier New"/>
          <w:color w:val="FF0000"/>
        </w:rPr>
        <w:t xml:space="preserve">        &lt;artifactId&gt;</w:t>
      </w:r>
      <w:r w:rsidR="00DF7CDC" w:rsidRPr="00DF7CDC">
        <w:rPr>
          <w:rFonts w:ascii="Courier New" w:hAnsi="Courier New" w:cs="Courier New"/>
          <w:color w:val="FF0000"/>
        </w:rPr>
        <w:t>sal-netconf-connector</w:t>
      </w:r>
      <w:r w:rsidRPr="00D339B3">
        <w:rPr>
          <w:rFonts w:ascii="Courier New" w:hAnsi="Courier New" w:cs="Courier New"/>
          <w:color w:val="FF0000"/>
        </w:rPr>
        <w:t>&lt;/artifactId&gt;</w:t>
      </w:r>
    </w:p>
    <w:p w14:paraId="551B446D" w14:textId="3D61B280" w:rsidR="00D339B3" w:rsidRPr="00D339B3" w:rsidRDefault="00D339B3" w:rsidP="00D339B3">
      <w:pPr>
        <w:pStyle w:val="ListParagraph"/>
        <w:rPr>
          <w:rFonts w:ascii="Courier New" w:hAnsi="Courier New" w:cs="Courier New"/>
          <w:color w:val="FF0000"/>
        </w:rPr>
      </w:pPr>
      <w:r w:rsidRPr="00D339B3">
        <w:rPr>
          <w:rFonts w:ascii="Courier New" w:hAnsi="Courier New" w:cs="Courier New"/>
          <w:color w:val="FF0000"/>
        </w:rPr>
        <w:t xml:space="preserve">        &lt;version</w:t>
      </w:r>
      <w:r w:rsidR="00DF7CDC">
        <w:rPr>
          <w:rFonts w:ascii="Courier New" w:hAnsi="Courier New" w:cs="Courier New"/>
          <w:color w:val="FF0000"/>
        </w:rPr>
        <w:t>&gt;1.5.0-SNAPSHOT</w:t>
      </w:r>
      <w:r w:rsidRPr="00D339B3">
        <w:rPr>
          <w:rFonts w:ascii="Courier New" w:hAnsi="Courier New" w:cs="Courier New"/>
          <w:color w:val="FF0000"/>
        </w:rPr>
        <w:t>&lt;/version&gt;</w:t>
      </w:r>
    </w:p>
    <w:p w14:paraId="121CE9A9" w14:textId="77777777" w:rsidR="00D339B3" w:rsidRPr="00D339B3" w:rsidRDefault="00D339B3" w:rsidP="00D339B3">
      <w:pPr>
        <w:pStyle w:val="ListParagraph"/>
        <w:rPr>
          <w:rFonts w:ascii="Courier New" w:hAnsi="Courier New" w:cs="Courier New"/>
          <w:color w:val="FF0000"/>
        </w:rPr>
      </w:pPr>
      <w:r w:rsidRPr="00D339B3">
        <w:rPr>
          <w:rFonts w:ascii="Courier New" w:hAnsi="Courier New" w:cs="Courier New"/>
          <w:color w:val="FF0000"/>
        </w:rPr>
        <w:t xml:space="preserve">        &lt;type&gt;pom&lt;/type&gt;</w:t>
      </w:r>
    </w:p>
    <w:p w14:paraId="7A3CA69F" w14:textId="77777777" w:rsidR="00D339B3" w:rsidRPr="00D339B3" w:rsidRDefault="00D339B3" w:rsidP="00D339B3">
      <w:pPr>
        <w:pStyle w:val="ListParagraph"/>
        <w:rPr>
          <w:rFonts w:ascii="Courier New" w:hAnsi="Courier New" w:cs="Courier New"/>
          <w:color w:val="FF0000"/>
        </w:rPr>
      </w:pPr>
      <w:r w:rsidRPr="00D339B3">
        <w:rPr>
          <w:rFonts w:ascii="Courier New" w:hAnsi="Courier New" w:cs="Courier New"/>
          <w:color w:val="FF0000"/>
        </w:rPr>
        <w:t xml:space="preserve">        &lt;scope&gt;import&lt;/scope&gt;</w:t>
      </w:r>
    </w:p>
    <w:p w14:paraId="65B716D2" w14:textId="03D124BE" w:rsidR="00513BDB" w:rsidRPr="00513BDB" w:rsidRDefault="00D339B3" w:rsidP="00D339B3">
      <w:pPr>
        <w:pStyle w:val="ListParagraph"/>
        <w:rPr>
          <w:rFonts w:ascii="Courier New" w:hAnsi="Courier New" w:cs="Courier New"/>
        </w:rPr>
      </w:pPr>
      <w:r w:rsidRPr="00D339B3">
        <w:rPr>
          <w:rFonts w:ascii="Courier New" w:hAnsi="Courier New" w:cs="Courier New"/>
          <w:color w:val="FF0000"/>
        </w:rPr>
        <w:t xml:space="preserve">      &lt;/dependency&gt;</w:t>
      </w:r>
      <w:r w:rsidR="008B2822" w:rsidRPr="008B2822">
        <w:br/>
      </w:r>
      <w:r w:rsidR="00513BDB">
        <w:rPr>
          <w:rFonts w:cs="Courier New"/>
        </w:rPr>
        <w:t xml:space="preserve">And under </w:t>
      </w:r>
      <w:r w:rsidR="00513BDB" w:rsidRPr="00513BDB">
        <w:rPr>
          <w:rFonts w:ascii="Courier New" w:hAnsi="Courier New" w:cs="Courier New"/>
        </w:rPr>
        <w:t>&lt;dependencies&gt;</w:t>
      </w:r>
      <w:r w:rsidR="00513BDB">
        <w:rPr>
          <w:rFonts w:cs="Courier New"/>
        </w:rPr>
        <w:t xml:space="preserve"> further below like:</w:t>
      </w:r>
      <w:r w:rsidR="00513BDB">
        <w:rPr>
          <w:rFonts w:cs="Courier New"/>
        </w:rPr>
        <w:br/>
      </w:r>
      <w:r w:rsidR="00513BDB" w:rsidRPr="00513BDB">
        <w:rPr>
          <w:rFonts w:ascii="Courier New" w:hAnsi="Courier New" w:cs="Courier New"/>
        </w:rPr>
        <w:t xml:space="preserve">    &lt;dependency&gt;</w:t>
      </w:r>
    </w:p>
    <w:p w14:paraId="3BF36AF4" w14:textId="77777777" w:rsidR="00513BDB" w:rsidRPr="00513BDB" w:rsidRDefault="00513BDB" w:rsidP="00513BDB">
      <w:pPr>
        <w:pStyle w:val="ListParagraph"/>
        <w:rPr>
          <w:rFonts w:ascii="Courier New" w:hAnsi="Courier New" w:cs="Courier New"/>
        </w:rPr>
      </w:pPr>
      <w:r w:rsidRPr="00513BDB">
        <w:rPr>
          <w:rFonts w:ascii="Courier New" w:hAnsi="Courier New" w:cs="Courier New"/>
        </w:rPr>
        <w:t xml:space="preserve">      &lt;groupId&gt;org.opendaylight.netconf&lt;/groupId&gt;</w:t>
      </w:r>
    </w:p>
    <w:p w14:paraId="045AE55E" w14:textId="77777777" w:rsidR="00513BDB" w:rsidRPr="00513BDB" w:rsidRDefault="00513BDB" w:rsidP="00513BDB">
      <w:pPr>
        <w:pStyle w:val="ListParagraph"/>
        <w:rPr>
          <w:rFonts w:ascii="Courier New" w:hAnsi="Courier New" w:cs="Courier New"/>
        </w:rPr>
      </w:pPr>
      <w:r w:rsidRPr="00513BDB">
        <w:rPr>
          <w:rFonts w:ascii="Courier New" w:hAnsi="Courier New" w:cs="Courier New"/>
        </w:rPr>
        <w:t xml:space="preserve">      &lt;artifactId&gt;features-netconf&lt;/artifactId&gt;</w:t>
      </w:r>
    </w:p>
    <w:p w14:paraId="2E1DE8A5" w14:textId="77777777" w:rsidR="00513BDB" w:rsidRPr="00513BDB" w:rsidRDefault="00513BDB" w:rsidP="00513BDB">
      <w:pPr>
        <w:pStyle w:val="ListParagraph"/>
        <w:rPr>
          <w:rFonts w:ascii="Courier New" w:hAnsi="Courier New" w:cs="Courier New"/>
        </w:rPr>
      </w:pPr>
      <w:r w:rsidRPr="00513BDB">
        <w:rPr>
          <w:rFonts w:ascii="Courier New" w:hAnsi="Courier New" w:cs="Courier New"/>
        </w:rPr>
        <w:t xml:space="preserve">      &lt;classifier&gt;features&lt;/classifier&gt;</w:t>
      </w:r>
    </w:p>
    <w:p w14:paraId="4C72BCD6" w14:textId="77777777" w:rsidR="00513BDB" w:rsidRPr="00513BDB" w:rsidRDefault="00513BDB" w:rsidP="00513BDB">
      <w:pPr>
        <w:pStyle w:val="ListParagraph"/>
        <w:rPr>
          <w:rFonts w:ascii="Courier New" w:hAnsi="Courier New" w:cs="Courier New"/>
        </w:rPr>
      </w:pPr>
      <w:r w:rsidRPr="00513BDB">
        <w:rPr>
          <w:rFonts w:ascii="Courier New" w:hAnsi="Courier New" w:cs="Courier New"/>
        </w:rPr>
        <w:t xml:space="preserve">      &lt;type&gt;xml&lt;/type&gt;</w:t>
      </w:r>
    </w:p>
    <w:p w14:paraId="68C32EBD" w14:textId="77777777" w:rsidR="00513BDB" w:rsidRPr="00513BDB" w:rsidRDefault="00513BDB" w:rsidP="00513BDB">
      <w:pPr>
        <w:pStyle w:val="ListParagraph"/>
        <w:rPr>
          <w:rFonts w:ascii="Courier New" w:hAnsi="Courier New" w:cs="Courier New"/>
        </w:rPr>
      </w:pPr>
      <w:r w:rsidRPr="00513BDB">
        <w:rPr>
          <w:rFonts w:ascii="Courier New" w:hAnsi="Courier New" w:cs="Courier New"/>
        </w:rPr>
        <w:t xml:space="preserve">      &lt;scope&gt;runtime&lt;/scope&gt;</w:t>
      </w:r>
    </w:p>
    <w:p w14:paraId="208DF66E" w14:textId="77777777" w:rsidR="00D339B3" w:rsidRPr="00D339B3" w:rsidRDefault="00513BDB" w:rsidP="00D339B3">
      <w:pPr>
        <w:pStyle w:val="ListParagraph"/>
        <w:rPr>
          <w:rFonts w:ascii="Courier New" w:hAnsi="Courier New" w:cs="Courier New"/>
          <w:color w:val="FF0000"/>
        </w:rPr>
      </w:pPr>
      <w:r w:rsidRPr="00513BDB">
        <w:rPr>
          <w:rFonts w:ascii="Courier New" w:hAnsi="Courier New" w:cs="Courier New"/>
        </w:rPr>
        <w:t xml:space="preserve">    &lt;/dependency&gt;</w:t>
      </w:r>
      <w:r w:rsidR="00D339B3">
        <w:rPr>
          <w:rFonts w:ascii="Courier New" w:hAnsi="Courier New" w:cs="Courier New"/>
        </w:rPr>
        <w:br/>
      </w:r>
      <w:r w:rsidR="00D339B3" w:rsidRPr="00D339B3">
        <w:rPr>
          <w:rFonts w:ascii="Courier New" w:hAnsi="Courier New" w:cs="Courier New"/>
          <w:color w:val="FF0000"/>
        </w:rPr>
        <w:t xml:space="preserve">    &lt;dependency&gt;</w:t>
      </w:r>
    </w:p>
    <w:p w14:paraId="0133AFD6" w14:textId="77E3FEC7" w:rsidR="00D339B3" w:rsidRPr="00D339B3" w:rsidRDefault="00D339B3" w:rsidP="00D339B3">
      <w:pPr>
        <w:pStyle w:val="ListParagraph"/>
        <w:rPr>
          <w:rFonts w:ascii="Courier New" w:hAnsi="Courier New" w:cs="Courier New"/>
          <w:color w:val="FF0000"/>
        </w:rPr>
      </w:pPr>
      <w:r w:rsidRPr="00D339B3">
        <w:rPr>
          <w:rFonts w:ascii="Courier New" w:hAnsi="Courier New" w:cs="Courier New"/>
          <w:color w:val="FF0000"/>
        </w:rPr>
        <w:t xml:space="preserve">      &lt;groupId&gt;</w:t>
      </w:r>
      <w:r w:rsidR="00DF7CDC" w:rsidRPr="00DF7CDC">
        <w:rPr>
          <w:rFonts w:ascii="Courier New" w:hAnsi="Courier New" w:cs="Courier New"/>
          <w:color w:val="FF0000"/>
        </w:rPr>
        <w:t>org.opendaylight.netconf</w:t>
      </w:r>
      <w:r w:rsidRPr="00D339B3">
        <w:rPr>
          <w:rFonts w:ascii="Courier New" w:hAnsi="Courier New" w:cs="Courier New"/>
          <w:color w:val="FF0000"/>
        </w:rPr>
        <w:t>&lt;/groupId&gt;</w:t>
      </w:r>
    </w:p>
    <w:p w14:paraId="36ED4380" w14:textId="2974E1AE" w:rsidR="00D339B3" w:rsidRPr="00D339B3" w:rsidRDefault="00D339B3" w:rsidP="00D339B3">
      <w:pPr>
        <w:pStyle w:val="ListParagraph"/>
        <w:rPr>
          <w:rFonts w:ascii="Courier New" w:hAnsi="Courier New" w:cs="Courier New"/>
          <w:color w:val="FF0000"/>
        </w:rPr>
      </w:pPr>
      <w:r w:rsidRPr="00D339B3">
        <w:rPr>
          <w:rFonts w:ascii="Courier New" w:hAnsi="Courier New" w:cs="Courier New"/>
          <w:color w:val="FF0000"/>
        </w:rPr>
        <w:t xml:space="preserve">      &lt;artifactId&gt;</w:t>
      </w:r>
      <w:r w:rsidR="00DF7CDC" w:rsidRPr="00DF7CDC">
        <w:rPr>
          <w:rFonts w:ascii="Courier New" w:hAnsi="Courier New" w:cs="Courier New"/>
          <w:color w:val="FF0000"/>
        </w:rPr>
        <w:t>features-netconf-connector</w:t>
      </w:r>
      <w:r w:rsidRPr="00D339B3">
        <w:rPr>
          <w:rFonts w:ascii="Courier New" w:hAnsi="Courier New" w:cs="Courier New"/>
          <w:color w:val="FF0000"/>
        </w:rPr>
        <w:t>&lt;/artifactId&gt;</w:t>
      </w:r>
    </w:p>
    <w:p w14:paraId="474361C6" w14:textId="77777777" w:rsidR="00D339B3" w:rsidRPr="00D339B3" w:rsidRDefault="00D339B3" w:rsidP="00D339B3">
      <w:pPr>
        <w:pStyle w:val="ListParagraph"/>
        <w:rPr>
          <w:rFonts w:ascii="Courier New" w:hAnsi="Courier New" w:cs="Courier New"/>
          <w:color w:val="FF0000"/>
        </w:rPr>
      </w:pPr>
      <w:r w:rsidRPr="00D339B3">
        <w:rPr>
          <w:rFonts w:ascii="Courier New" w:hAnsi="Courier New" w:cs="Courier New"/>
          <w:color w:val="FF0000"/>
        </w:rPr>
        <w:t xml:space="preserve">      &lt;classifier&gt;features&lt;/classifier&gt;</w:t>
      </w:r>
    </w:p>
    <w:p w14:paraId="7F0AD592" w14:textId="77777777" w:rsidR="00D339B3" w:rsidRPr="00D339B3" w:rsidRDefault="00D339B3" w:rsidP="00D339B3">
      <w:pPr>
        <w:pStyle w:val="ListParagraph"/>
        <w:rPr>
          <w:rFonts w:ascii="Courier New" w:hAnsi="Courier New" w:cs="Courier New"/>
          <w:color w:val="FF0000"/>
        </w:rPr>
      </w:pPr>
      <w:r w:rsidRPr="00D339B3">
        <w:rPr>
          <w:rFonts w:ascii="Courier New" w:hAnsi="Courier New" w:cs="Courier New"/>
          <w:color w:val="FF0000"/>
        </w:rPr>
        <w:t xml:space="preserve">      &lt;type&gt;xml&lt;/type&gt;</w:t>
      </w:r>
    </w:p>
    <w:p w14:paraId="5DB050C7" w14:textId="77777777" w:rsidR="00D339B3" w:rsidRPr="00D339B3" w:rsidRDefault="00D339B3" w:rsidP="00D339B3">
      <w:pPr>
        <w:pStyle w:val="ListParagraph"/>
        <w:rPr>
          <w:rFonts w:ascii="Courier New" w:hAnsi="Courier New" w:cs="Courier New"/>
          <w:color w:val="FF0000"/>
        </w:rPr>
      </w:pPr>
      <w:r w:rsidRPr="00D339B3">
        <w:rPr>
          <w:rFonts w:ascii="Courier New" w:hAnsi="Courier New" w:cs="Courier New"/>
          <w:color w:val="FF0000"/>
        </w:rPr>
        <w:t xml:space="preserve">      &lt;scope&gt;runtime&lt;/scope&gt;</w:t>
      </w:r>
    </w:p>
    <w:p w14:paraId="5017BD2E" w14:textId="5AF18543" w:rsidR="00D339B3" w:rsidRPr="00D339B3" w:rsidRDefault="00D339B3" w:rsidP="00D339B3">
      <w:pPr>
        <w:pStyle w:val="ListParagraph"/>
        <w:pBdr>
          <w:bottom w:val="single" w:sz="12" w:space="1" w:color="auto"/>
        </w:pBdr>
        <w:rPr>
          <w:rFonts w:ascii="Courier New" w:hAnsi="Courier New" w:cs="Courier New"/>
          <w:color w:val="FF0000"/>
        </w:rPr>
      </w:pPr>
      <w:r w:rsidRPr="00D339B3">
        <w:rPr>
          <w:rFonts w:ascii="Courier New" w:hAnsi="Courier New" w:cs="Courier New"/>
          <w:color w:val="FF0000"/>
        </w:rPr>
        <w:lastRenderedPageBreak/>
        <w:t xml:space="preserve">    &lt;/dependency&gt;</w:t>
      </w:r>
    </w:p>
    <w:p w14:paraId="193CAF29" w14:textId="77777777" w:rsidR="008B2822" w:rsidRPr="00BC4BAC" w:rsidRDefault="008B2822" w:rsidP="00BC4BAC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059DB1CA" w14:textId="3B634485" w:rsidR="003F45AE" w:rsidRDefault="003F45AE" w:rsidP="00513BDB">
      <w:pPr>
        <w:pStyle w:val="ListParagraph"/>
        <w:rPr>
          <w:rFonts w:cs="Courier New"/>
        </w:rPr>
      </w:pPr>
    </w:p>
    <w:p w14:paraId="1F8BC3FC" w14:textId="726330BA" w:rsidR="00BC4BAC" w:rsidRDefault="003F45AE" w:rsidP="00BC4BAC">
      <w:pPr>
        <w:pStyle w:val="ListParagraph"/>
        <w:pBdr>
          <w:bottom w:val="single" w:sz="12" w:space="1" w:color="auto"/>
        </w:pBdr>
        <w:ind w:left="0"/>
        <w:rPr>
          <w:rFonts w:ascii="Courier New" w:hAnsi="Courier New" w:cs="Courier New"/>
        </w:rPr>
      </w:pPr>
      <w:r w:rsidRPr="003F45AE">
        <w:rPr>
          <w:rFonts w:cs="Courier New"/>
          <w:b/>
        </w:rPr>
        <w:t>Restconf: Change event notification subscription</w:t>
      </w:r>
      <w:r>
        <w:rPr>
          <w:rFonts w:cs="Courier New"/>
        </w:rPr>
        <w:t xml:space="preserve"> (</w:t>
      </w:r>
      <w:hyperlink r:id="rId20" w:history="1">
        <w:r w:rsidRPr="0064373B">
          <w:rPr>
            <w:rStyle w:val="Hyperlink"/>
            <w:rFonts w:cs="Courier New"/>
          </w:rPr>
          <w:t>https://wiki.opendaylight.org/view/OpenDaylight_Controller:MD-SAL:Restconf:Change_event_notification_subscription</w:t>
        </w:r>
      </w:hyperlink>
      <w:r>
        <w:rPr>
          <w:rFonts w:cs="Courier New"/>
        </w:rPr>
        <w:t xml:space="preserve">) required feature in ODL is called </w:t>
      </w:r>
      <w:r w:rsidRPr="003F45AE">
        <w:rPr>
          <w:rFonts w:ascii="Courier New" w:hAnsi="Courier New" w:cs="Courier New"/>
        </w:rPr>
        <w:t>odl-mdsal-remoterpc-connector</w:t>
      </w:r>
      <w:r>
        <w:rPr>
          <w:rFonts w:ascii="Courier New" w:hAnsi="Courier New" w:cs="Courier New"/>
        </w:rPr>
        <w:t>.</w:t>
      </w:r>
    </w:p>
    <w:p w14:paraId="00AC7F9A" w14:textId="77777777" w:rsidR="00BC4BAC" w:rsidRPr="00BC4BAC" w:rsidRDefault="00BC4BAC" w:rsidP="00BC4BAC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3DC8294A" w14:textId="3E2B2296" w:rsidR="00BC4BAC" w:rsidRDefault="00BC4BAC" w:rsidP="00BC4BAC">
      <w:pPr>
        <w:pStyle w:val="ListParagraph"/>
        <w:rPr>
          <w:rFonts w:cs="Courier New"/>
        </w:rPr>
      </w:pPr>
    </w:p>
    <w:p w14:paraId="17DABA53" w14:textId="67C43F41" w:rsidR="00BC4BAC" w:rsidRDefault="00BC4BAC" w:rsidP="00BC4BAC">
      <w:pPr>
        <w:pStyle w:val="ListParagraph"/>
        <w:ind w:left="0"/>
        <w:rPr>
          <w:rFonts w:cs="Courier New"/>
        </w:rPr>
      </w:pPr>
      <w:r>
        <w:rPr>
          <w:rFonts w:cs="Courier New"/>
        </w:rPr>
        <w:t>You probably have to upload huge files (&gt;100MB &amp;&amp; &lt;1GB) to github, in case you want to collaborate with other people. This short video may help a lot:</w:t>
      </w:r>
    </w:p>
    <w:p w14:paraId="4C3A9B05" w14:textId="187A0C86" w:rsidR="00BC4BAC" w:rsidRDefault="00C407C3" w:rsidP="00BC4BAC">
      <w:pPr>
        <w:pBdr>
          <w:bottom w:val="single" w:sz="12" w:space="1" w:color="auto"/>
        </w:pBdr>
        <w:rPr>
          <w:rFonts w:cs="Courier New"/>
        </w:rPr>
      </w:pPr>
      <w:hyperlink r:id="rId21" w:history="1">
        <w:r w:rsidR="00BC4BAC" w:rsidRPr="00281B51">
          <w:rPr>
            <w:rStyle w:val="Hyperlink"/>
            <w:rFonts w:cs="Courier New"/>
          </w:rPr>
          <w:t>https://www.youtube.com/watch?v=uLR1RNqJ1Mw</w:t>
        </w:r>
      </w:hyperlink>
    </w:p>
    <w:p w14:paraId="1D3F25BB" w14:textId="165367F7" w:rsidR="00ED1E7B" w:rsidRDefault="009A5E2F" w:rsidP="00BC4BAC">
      <w:pPr>
        <w:pBdr>
          <w:bottom w:val="single" w:sz="12" w:space="1" w:color="auto"/>
        </w:pBdr>
        <w:rPr>
          <w:rFonts w:cs="Courier New"/>
        </w:rPr>
      </w:pPr>
      <w:r>
        <w:rPr>
          <w:rFonts w:cs="Courier New"/>
        </w:rPr>
        <w:t>More basics</w:t>
      </w:r>
      <w:r w:rsidR="00306774">
        <w:rPr>
          <w:rFonts w:cs="Courier New"/>
        </w:rPr>
        <w:t xml:space="preserve"> for github:</w:t>
      </w:r>
    </w:p>
    <w:p w14:paraId="27DDFF48" w14:textId="1A3DDB46" w:rsidR="00D97EA0" w:rsidRDefault="00C407C3" w:rsidP="00D97EA0">
      <w:pPr>
        <w:pBdr>
          <w:bottom w:val="single" w:sz="12" w:space="1" w:color="auto"/>
        </w:pBdr>
        <w:rPr>
          <w:rFonts w:cs="Courier New"/>
        </w:rPr>
      </w:pPr>
      <w:hyperlink r:id="rId22" w:history="1">
        <w:r w:rsidR="00D97EA0" w:rsidRPr="00A62BA1">
          <w:rPr>
            <w:rStyle w:val="Hyperlink"/>
            <w:rFonts w:ascii="Segoe UI" w:hAnsi="Segoe UI" w:cs="Segoe UI"/>
            <w:sz w:val="20"/>
            <w:szCs w:val="20"/>
          </w:rPr>
          <w:t>https://help.github.com/articles/adding-an-existing-project-to-github-using-the-command-line/</w:t>
        </w:r>
      </w:hyperlink>
    </w:p>
    <w:p w14:paraId="0C17EFC2" w14:textId="77777777" w:rsidR="00D97EA0" w:rsidRDefault="00D97EA0" w:rsidP="00D97EA0">
      <w:pPr>
        <w:pBdr>
          <w:bottom w:val="single" w:sz="12" w:space="1" w:color="auto"/>
        </w:pBdr>
        <w:rPr>
          <w:rFonts w:cs="Courier New"/>
        </w:rPr>
      </w:pPr>
    </w:p>
    <w:p w14:paraId="7ECD36E2" w14:textId="77777777" w:rsidR="00D97EA0" w:rsidRDefault="00D97EA0" w:rsidP="00D97EA0">
      <w:pPr>
        <w:rPr>
          <w:rFonts w:cs="Courier New"/>
        </w:rPr>
      </w:pPr>
      <w:r w:rsidRPr="00D97EA0">
        <w:rPr>
          <w:rFonts w:cs="Courier New"/>
          <w:b/>
        </w:rPr>
        <w:t>Opendaylight Logfile</w:t>
      </w:r>
      <w:r>
        <w:rPr>
          <w:rFonts w:cs="Courier New"/>
          <w:b/>
        </w:rPr>
        <w:t>:</w:t>
      </w:r>
    </w:p>
    <w:p w14:paraId="21BF8A64" w14:textId="77777777" w:rsidR="00D97EA0" w:rsidRDefault="00D97EA0" w:rsidP="00D97EA0">
      <w:pPr>
        <w:rPr>
          <w:rFonts w:ascii="Segoe UI" w:hAnsi="Segoe UI" w:cs="Segoe UI"/>
          <w:color w:val="1A1A1A"/>
          <w:sz w:val="20"/>
          <w:szCs w:val="20"/>
        </w:rPr>
      </w:pPr>
      <w:r>
        <w:rPr>
          <w:rFonts w:cs="Courier New"/>
        </w:rPr>
        <w:t>Normally saved in the file ‘karaf.log’ under /PROJECTNAME</w:t>
      </w:r>
      <w:r>
        <w:rPr>
          <w:rFonts w:ascii="Segoe UI" w:hAnsi="Segoe UI" w:cs="Segoe UI"/>
          <w:color w:val="1A1A1A"/>
          <w:sz w:val="20"/>
          <w:szCs w:val="20"/>
        </w:rPr>
        <w:t>/karaf/target/assembly/data/log</w:t>
      </w:r>
    </w:p>
    <w:p w14:paraId="4C2CF5C5" w14:textId="77777777" w:rsidR="00D97EA0" w:rsidRDefault="00D97EA0" w:rsidP="00D97EA0">
      <w:pPr>
        <w:rPr>
          <w:rFonts w:cs="Courier New"/>
          <w:b/>
        </w:rPr>
      </w:pPr>
    </w:p>
    <w:p w14:paraId="33C726E6" w14:textId="77777777" w:rsidR="00D97EA0" w:rsidRPr="00BC4BAC" w:rsidRDefault="00D97EA0" w:rsidP="00BC4BAC">
      <w:pPr>
        <w:pBdr>
          <w:bottom w:val="single" w:sz="12" w:space="1" w:color="auto"/>
        </w:pBdr>
        <w:rPr>
          <w:rFonts w:cs="Courier New"/>
        </w:rPr>
      </w:pPr>
    </w:p>
    <w:p w14:paraId="0C747BE8" w14:textId="0C87F986" w:rsidR="00BC4BAC" w:rsidRDefault="00BC4BAC" w:rsidP="00BC4BAC">
      <w:pPr>
        <w:pStyle w:val="ListParagraph"/>
        <w:rPr>
          <w:rFonts w:cs="Courier New"/>
        </w:rPr>
      </w:pPr>
    </w:p>
    <w:p w14:paraId="539CF6DF" w14:textId="64CAEC41" w:rsidR="00E95977" w:rsidRPr="00E95977" w:rsidRDefault="00E95977" w:rsidP="00E95977">
      <w:p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Try</w:t>
      </w:r>
      <w:r w:rsidRPr="00E95977">
        <w:rPr>
          <w:rFonts w:ascii="Segoe UI" w:hAnsi="Segoe UI" w:cs="Segoe UI"/>
          <w:color w:val="1A1A1A"/>
          <w:sz w:val="20"/>
          <w:szCs w:val="20"/>
        </w:rPr>
        <w:t xml:space="preserve"> to connect to NETCONF md-sal northbound SSH server, you can do it like this:</w:t>
      </w:r>
    </w:p>
    <w:p w14:paraId="47B7991C" w14:textId="77777777" w:rsidR="00E95977" w:rsidRPr="00E95977" w:rsidRDefault="00E95977" w:rsidP="00E95977">
      <w:pPr>
        <w:rPr>
          <w:rFonts w:ascii="Courier New" w:hAnsi="Courier New" w:cs="Courier New"/>
          <w:color w:val="1A1A1A"/>
          <w:sz w:val="20"/>
          <w:szCs w:val="20"/>
        </w:rPr>
      </w:pPr>
      <w:r w:rsidRPr="00E95977">
        <w:rPr>
          <w:rFonts w:ascii="Courier New" w:hAnsi="Courier New" w:cs="Courier New"/>
          <w:color w:val="1A1A1A"/>
          <w:sz w:val="20"/>
          <w:szCs w:val="20"/>
        </w:rPr>
        <w:t>ssh -oHostKeyAlgorithms=+ssh-dss admin@127.0.0.1 -p 2830 -s netconf</w:t>
      </w:r>
    </w:p>
    <w:p w14:paraId="6979A7AD" w14:textId="77777777" w:rsidR="00E95977" w:rsidRPr="00E95977" w:rsidRDefault="00E95977" w:rsidP="00E95977">
      <w:pPr>
        <w:rPr>
          <w:rFonts w:ascii="Segoe UI" w:hAnsi="Segoe UI" w:cs="Segoe UI"/>
          <w:color w:val="1A1A1A"/>
          <w:sz w:val="20"/>
          <w:szCs w:val="20"/>
        </w:rPr>
      </w:pPr>
    </w:p>
    <w:p w14:paraId="7B229640" w14:textId="77777777" w:rsidR="00E95977" w:rsidRPr="00E95977" w:rsidRDefault="00E95977" w:rsidP="00E95977">
      <w:pPr>
        <w:rPr>
          <w:rFonts w:ascii="Segoe UI" w:hAnsi="Segoe UI" w:cs="Segoe UI"/>
          <w:color w:val="1A1A1A"/>
          <w:sz w:val="20"/>
          <w:szCs w:val="20"/>
        </w:rPr>
      </w:pPr>
      <w:r w:rsidRPr="00E95977">
        <w:rPr>
          <w:rFonts w:ascii="Segoe UI" w:hAnsi="Segoe UI" w:cs="Segoe UI"/>
          <w:color w:val="1A1A1A"/>
          <w:sz w:val="20"/>
          <w:szCs w:val="20"/>
        </w:rPr>
        <w:t>You send your hello message to server. This should be just fine:</w:t>
      </w:r>
    </w:p>
    <w:p w14:paraId="78EAFF7F" w14:textId="77777777" w:rsidR="00E95977" w:rsidRPr="00E95977" w:rsidRDefault="00E95977" w:rsidP="00E95977">
      <w:pPr>
        <w:spacing w:line="240" w:lineRule="auto"/>
        <w:contextualSpacing/>
        <w:rPr>
          <w:rFonts w:ascii="Courier New" w:hAnsi="Courier New" w:cs="Courier New"/>
          <w:color w:val="1A1A1A"/>
          <w:sz w:val="20"/>
          <w:szCs w:val="20"/>
        </w:rPr>
      </w:pPr>
      <w:r w:rsidRPr="00E95977">
        <w:rPr>
          <w:rFonts w:ascii="Courier New" w:hAnsi="Courier New" w:cs="Courier New"/>
          <w:color w:val="1A1A1A"/>
          <w:sz w:val="20"/>
          <w:szCs w:val="20"/>
        </w:rPr>
        <w:t>&lt;?xml version="1.0" encoding="UTF-8" standalone="no"?&gt;</w:t>
      </w:r>
    </w:p>
    <w:p w14:paraId="6A589ADA" w14:textId="77777777" w:rsidR="00E95977" w:rsidRPr="00E95977" w:rsidRDefault="00E95977" w:rsidP="00E95977">
      <w:pPr>
        <w:spacing w:line="240" w:lineRule="auto"/>
        <w:contextualSpacing/>
        <w:rPr>
          <w:rFonts w:ascii="Courier New" w:hAnsi="Courier New" w:cs="Courier New"/>
          <w:color w:val="1A1A1A"/>
          <w:sz w:val="20"/>
          <w:szCs w:val="20"/>
        </w:rPr>
      </w:pPr>
      <w:r w:rsidRPr="00E95977">
        <w:rPr>
          <w:rFonts w:ascii="Courier New" w:hAnsi="Courier New" w:cs="Courier New"/>
          <w:color w:val="1A1A1A"/>
          <w:sz w:val="20"/>
          <w:szCs w:val="20"/>
        </w:rPr>
        <w:t>&lt;hello xmlns="urn:ietf:params:xml:ns:netconf:base:1.0"&gt;</w:t>
      </w:r>
    </w:p>
    <w:p w14:paraId="643996CD" w14:textId="77777777" w:rsidR="00E95977" w:rsidRPr="00E95977" w:rsidRDefault="00E95977" w:rsidP="00E95977">
      <w:pPr>
        <w:spacing w:line="240" w:lineRule="auto"/>
        <w:ind w:firstLine="720"/>
        <w:contextualSpacing/>
        <w:rPr>
          <w:rFonts w:ascii="Courier New" w:hAnsi="Courier New" w:cs="Courier New"/>
          <w:color w:val="1A1A1A"/>
          <w:sz w:val="20"/>
          <w:szCs w:val="20"/>
        </w:rPr>
      </w:pPr>
      <w:r w:rsidRPr="00E95977">
        <w:rPr>
          <w:rFonts w:ascii="Courier New" w:hAnsi="Courier New" w:cs="Courier New"/>
          <w:color w:val="1A1A1A"/>
          <w:sz w:val="20"/>
          <w:szCs w:val="20"/>
        </w:rPr>
        <w:t>&lt;capabilities&gt;</w:t>
      </w:r>
    </w:p>
    <w:p w14:paraId="105B2F1C" w14:textId="77777777" w:rsidR="00E95977" w:rsidRPr="00E95977" w:rsidRDefault="00E95977" w:rsidP="00E95977">
      <w:pPr>
        <w:spacing w:line="240" w:lineRule="auto"/>
        <w:ind w:firstLine="720"/>
        <w:contextualSpacing/>
        <w:rPr>
          <w:rFonts w:ascii="Courier New" w:hAnsi="Courier New" w:cs="Courier New"/>
          <w:color w:val="1A1A1A"/>
          <w:sz w:val="20"/>
          <w:szCs w:val="20"/>
        </w:rPr>
      </w:pPr>
      <w:r w:rsidRPr="00E95977">
        <w:rPr>
          <w:rFonts w:ascii="Courier New" w:hAnsi="Courier New" w:cs="Courier New"/>
          <w:color w:val="1A1A1A"/>
          <w:sz w:val="20"/>
          <w:szCs w:val="20"/>
        </w:rPr>
        <w:t>&lt;capability&gt;urn:ietf:params:netconf:base:1.0&lt;/capability&gt;</w:t>
      </w:r>
    </w:p>
    <w:p w14:paraId="152B0996" w14:textId="77777777" w:rsidR="00E95977" w:rsidRPr="00E95977" w:rsidRDefault="00E95977" w:rsidP="00E95977">
      <w:pPr>
        <w:spacing w:line="240" w:lineRule="auto"/>
        <w:ind w:firstLine="720"/>
        <w:contextualSpacing/>
        <w:rPr>
          <w:rFonts w:ascii="Courier New" w:hAnsi="Courier New" w:cs="Courier New"/>
          <w:color w:val="1A1A1A"/>
          <w:sz w:val="20"/>
          <w:szCs w:val="20"/>
        </w:rPr>
      </w:pPr>
      <w:r w:rsidRPr="00E95977">
        <w:rPr>
          <w:rFonts w:ascii="Courier New" w:hAnsi="Courier New" w:cs="Courier New"/>
          <w:color w:val="1A1A1A"/>
          <w:sz w:val="20"/>
          <w:szCs w:val="20"/>
        </w:rPr>
        <w:t>&lt;/capabilities&gt;</w:t>
      </w:r>
    </w:p>
    <w:p w14:paraId="2F1B6CC0" w14:textId="77777777" w:rsidR="00E95977" w:rsidRPr="00E95977" w:rsidRDefault="00E95977" w:rsidP="00E95977">
      <w:pPr>
        <w:spacing w:line="240" w:lineRule="auto"/>
        <w:contextualSpacing/>
        <w:rPr>
          <w:rFonts w:ascii="Courier New" w:hAnsi="Courier New" w:cs="Courier New"/>
          <w:color w:val="1A1A1A"/>
          <w:sz w:val="20"/>
          <w:szCs w:val="20"/>
        </w:rPr>
      </w:pPr>
      <w:r w:rsidRPr="00E95977">
        <w:rPr>
          <w:rFonts w:ascii="Courier New" w:hAnsi="Courier New" w:cs="Courier New"/>
          <w:color w:val="1A1A1A"/>
          <w:sz w:val="20"/>
          <w:szCs w:val="20"/>
        </w:rPr>
        <w:t>&lt;/hello&gt;]]&gt;]]&gt;</w:t>
      </w:r>
    </w:p>
    <w:p w14:paraId="051D0EC5" w14:textId="77777777" w:rsidR="00E95977" w:rsidRDefault="00E95977" w:rsidP="00E95977">
      <w:pPr>
        <w:rPr>
          <w:rFonts w:ascii="Segoe UI" w:hAnsi="Segoe UI" w:cs="Segoe UI"/>
          <w:color w:val="1A1A1A"/>
          <w:sz w:val="20"/>
          <w:szCs w:val="20"/>
        </w:rPr>
      </w:pPr>
    </w:p>
    <w:p w14:paraId="747694AA" w14:textId="04CE9B00" w:rsidR="00E95977" w:rsidRPr="00E95977" w:rsidRDefault="00E95977" w:rsidP="00E95977">
      <w:pPr>
        <w:rPr>
          <w:rFonts w:ascii="Segoe UI" w:hAnsi="Segoe UI" w:cs="Segoe UI"/>
          <w:color w:val="1A1A1A"/>
          <w:sz w:val="20"/>
          <w:szCs w:val="20"/>
        </w:rPr>
      </w:pPr>
      <w:r w:rsidRPr="00E95977">
        <w:rPr>
          <w:rFonts w:ascii="Segoe UI" w:hAnsi="Segoe UI" w:cs="Segoe UI"/>
          <w:color w:val="1A1A1A"/>
          <w:sz w:val="20"/>
          <w:szCs w:val="20"/>
        </w:rPr>
        <w:t>And then finally you will send your RPC. So you type:</w:t>
      </w:r>
    </w:p>
    <w:p w14:paraId="0432399E" w14:textId="77777777" w:rsidR="00E95977" w:rsidRPr="00E95977" w:rsidRDefault="00E95977" w:rsidP="00E95977">
      <w:pPr>
        <w:contextualSpacing/>
        <w:rPr>
          <w:rFonts w:ascii="Courier New" w:hAnsi="Courier New" w:cs="Courier New"/>
          <w:color w:val="1A1A1A"/>
          <w:sz w:val="18"/>
          <w:szCs w:val="20"/>
        </w:rPr>
      </w:pPr>
      <w:r w:rsidRPr="00E95977">
        <w:rPr>
          <w:rFonts w:ascii="Courier New" w:hAnsi="Courier New" w:cs="Courier New"/>
          <w:color w:val="1A1A1A"/>
          <w:sz w:val="18"/>
          <w:szCs w:val="20"/>
        </w:rPr>
        <w:t>&lt;rpc xmlns="urn:ietf:params:xml:ns:netconf:base:1.0" message-id="101"&gt;</w:t>
      </w:r>
    </w:p>
    <w:p w14:paraId="15D91F9E" w14:textId="2C7D566D" w:rsidR="00E95977" w:rsidRPr="00E95977" w:rsidRDefault="00E95977" w:rsidP="00E95977">
      <w:pPr>
        <w:ind w:left="720"/>
        <w:contextualSpacing/>
        <w:rPr>
          <w:rFonts w:ascii="Courier New" w:hAnsi="Courier New" w:cs="Courier New"/>
          <w:color w:val="1A1A1A"/>
          <w:sz w:val="18"/>
          <w:szCs w:val="20"/>
        </w:rPr>
      </w:pPr>
      <w:r w:rsidRPr="00E95977">
        <w:rPr>
          <w:rFonts w:ascii="Courier New" w:hAnsi="Courier New" w:cs="Courier New"/>
          <w:color w:val="1A1A1A"/>
          <w:sz w:val="18"/>
          <w:szCs w:val="20"/>
        </w:rPr>
        <w:t>&lt;establish-subscription xmlns="urn:ietf:params:xml:ns:yang:ietf-event-notifications"&gt;</w:t>
      </w:r>
    </w:p>
    <w:p w14:paraId="459EB33C" w14:textId="3ADAB2AD" w:rsidR="00E95977" w:rsidRPr="00E95977" w:rsidRDefault="00E95977" w:rsidP="00E95977">
      <w:pPr>
        <w:ind w:left="720" w:firstLine="720"/>
        <w:contextualSpacing/>
        <w:rPr>
          <w:rFonts w:ascii="Courier New" w:hAnsi="Courier New" w:cs="Courier New"/>
          <w:color w:val="1A1A1A"/>
          <w:sz w:val="18"/>
          <w:szCs w:val="20"/>
        </w:rPr>
      </w:pPr>
      <w:r w:rsidRPr="00E95977">
        <w:rPr>
          <w:rFonts w:ascii="Courier New" w:hAnsi="Courier New" w:cs="Courier New"/>
          <w:color w:val="1A1A1A"/>
          <w:sz w:val="18"/>
          <w:szCs w:val="20"/>
        </w:rPr>
        <w:t>&lt;encoding&gt;encode-xml&lt;/encoding&gt;</w:t>
      </w:r>
    </w:p>
    <w:p w14:paraId="744EDF88" w14:textId="7305606D" w:rsidR="00E95977" w:rsidRPr="00E95977" w:rsidRDefault="00E95977" w:rsidP="00E95977">
      <w:pPr>
        <w:ind w:left="720" w:firstLine="720"/>
        <w:contextualSpacing/>
        <w:rPr>
          <w:rFonts w:ascii="Courier New" w:hAnsi="Courier New" w:cs="Courier New"/>
          <w:color w:val="1A1A1A"/>
          <w:sz w:val="18"/>
          <w:szCs w:val="20"/>
        </w:rPr>
      </w:pPr>
      <w:r w:rsidRPr="00E95977">
        <w:rPr>
          <w:rFonts w:ascii="Courier New" w:hAnsi="Courier New" w:cs="Courier New"/>
          <w:color w:val="1A1A1A"/>
          <w:sz w:val="18"/>
          <w:szCs w:val="20"/>
        </w:rPr>
        <w:t>&lt;stream&gt;push-update&lt;/stream&gt;</w:t>
      </w:r>
    </w:p>
    <w:p w14:paraId="360F5221" w14:textId="77777777" w:rsidR="00E95977" w:rsidRPr="00E95977" w:rsidRDefault="00E95977" w:rsidP="00E95977">
      <w:pPr>
        <w:ind w:left="720" w:firstLine="720"/>
        <w:contextualSpacing/>
        <w:rPr>
          <w:rFonts w:ascii="Courier New" w:hAnsi="Courier New" w:cs="Courier New"/>
          <w:color w:val="1A1A1A"/>
          <w:sz w:val="18"/>
          <w:szCs w:val="20"/>
        </w:rPr>
      </w:pPr>
      <w:r w:rsidRPr="00E95977">
        <w:rPr>
          <w:rFonts w:ascii="Courier New" w:hAnsi="Courier New" w:cs="Courier New"/>
          <w:color w:val="1A1A1A"/>
          <w:sz w:val="18"/>
          <w:szCs w:val="20"/>
        </w:rPr>
        <w:t>&lt;period xmlns="urn:ietf:params:xml:ns:yang:ietf-yang-push"&gt;30&lt;/period&gt;</w:t>
      </w:r>
    </w:p>
    <w:p w14:paraId="5809A8B1" w14:textId="256886FD" w:rsidR="00E95977" w:rsidRPr="00E95977" w:rsidRDefault="00E95977" w:rsidP="00E95977">
      <w:pPr>
        <w:ind w:firstLine="720"/>
        <w:contextualSpacing/>
        <w:rPr>
          <w:rFonts w:ascii="Courier New" w:hAnsi="Courier New" w:cs="Courier New"/>
          <w:color w:val="1A1A1A"/>
          <w:sz w:val="18"/>
          <w:szCs w:val="20"/>
        </w:rPr>
      </w:pPr>
      <w:r w:rsidRPr="00E95977">
        <w:rPr>
          <w:rFonts w:ascii="Courier New" w:hAnsi="Courier New" w:cs="Courier New"/>
          <w:color w:val="1A1A1A"/>
          <w:sz w:val="18"/>
          <w:szCs w:val="20"/>
        </w:rPr>
        <w:t>&lt;/establish-subscription&gt;</w:t>
      </w:r>
    </w:p>
    <w:p w14:paraId="577C5043" w14:textId="1EAE3B8D" w:rsidR="00D97EA0" w:rsidRDefault="00E95977" w:rsidP="00E95977">
      <w:pPr>
        <w:contextualSpacing/>
        <w:rPr>
          <w:rFonts w:ascii="Courier New" w:hAnsi="Courier New" w:cs="Courier New"/>
          <w:color w:val="1A1A1A"/>
          <w:sz w:val="18"/>
          <w:szCs w:val="20"/>
        </w:rPr>
      </w:pPr>
      <w:r w:rsidRPr="00E95977">
        <w:rPr>
          <w:rFonts w:ascii="Courier New" w:hAnsi="Courier New" w:cs="Courier New"/>
          <w:color w:val="1A1A1A"/>
          <w:sz w:val="18"/>
          <w:szCs w:val="20"/>
        </w:rPr>
        <w:t>&lt;/rpc&gt;]]&gt;]]&gt;</w:t>
      </w:r>
    </w:p>
    <w:p w14:paraId="1D2F5323" w14:textId="4BA90B13" w:rsidR="00771A44" w:rsidRDefault="00771A44" w:rsidP="00E95977">
      <w:pPr>
        <w:contextualSpacing/>
        <w:rPr>
          <w:rFonts w:ascii="Courier New" w:hAnsi="Courier New" w:cs="Courier New"/>
          <w:color w:val="1A1A1A"/>
          <w:sz w:val="18"/>
          <w:szCs w:val="20"/>
        </w:rPr>
      </w:pPr>
    </w:p>
    <w:p w14:paraId="2F1AABC0" w14:textId="21E6FBD9" w:rsidR="00771A44" w:rsidRPr="00E95977" w:rsidRDefault="00771A44" w:rsidP="00E95977">
      <w:pPr>
        <w:contextualSpacing/>
        <w:rPr>
          <w:rFonts w:ascii="Courier New" w:hAnsi="Courier New" w:cs="Courier New"/>
          <w:color w:val="1A1A1A"/>
          <w:sz w:val="18"/>
          <w:szCs w:val="20"/>
        </w:rPr>
      </w:pPr>
      <w:r>
        <w:rPr>
          <w:rFonts w:ascii="Courier New" w:hAnsi="Courier New" w:cs="Courier New"/>
          <w:b/>
          <w:color w:val="FF0000"/>
          <w:sz w:val="18"/>
          <w:szCs w:val="20"/>
        </w:rPr>
        <w:lastRenderedPageBreak/>
        <w:t xml:space="preserve">When using NCClient to communicate with ODLs Netconf northbound server with settings like above make sure the payload of the messages you send include </w:t>
      </w:r>
      <w:r w:rsidRPr="00E95977">
        <w:rPr>
          <w:rFonts w:ascii="Courier New" w:hAnsi="Courier New" w:cs="Courier New"/>
          <w:color w:val="1A1A1A"/>
          <w:sz w:val="20"/>
          <w:szCs w:val="20"/>
        </w:rPr>
        <w:t>]]&gt;]]&gt;</w:t>
      </w:r>
      <w:r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as well. </w:t>
      </w:r>
      <w:r>
        <w:rPr>
          <w:rFonts w:ascii="Courier New" w:hAnsi="Courier New" w:cs="Courier New"/>
          <w:sz w:val="20"/>
          <w:szCs w:val="20"/>
        </w:rPr>
        <w:t>(</w:t>
      </w:r>
      <w:r w:rsidR="005844CD">
        <w:rPr>
          <w:rFonts w:ascii="Courier New" w:hAnsi="Courier New" w:cs="Courier New"/>
          <w:sz w:val="20"/>
          <w:szCs w:val="20"/>
        </w:rPr>
        <w:t>Delimiter</w:t>
      </w:r>
      <w:r>
        <w:rPr>
          <w:rFonts w:ascii="Courier New" w:hAnsi="Courier New" w:cs="Courier New"/>
          <w:sz w:val="20"/>
          <w:szCs w:val="20"/>
        </w:rPr>
        <w:t xml:space="preserve"> to indicate end of message</w:t>
      </w:r>
      <w:r w:rsidR="005844CD">
        <w:rPr>
          <w:rFonts w:ascii="Courier New" w:hAnsi="Courier New" w:cs="Courier New"/>
          <w:sz w:val="20"/>
          <w:szCs w:val="20"/>
        </w:rPr>
        <w:t>; usually already provided by NCClient?</w:t>
      </w:r>
      <w:r>
        <w:rPr>
          <w:rFonts w:ascii="Courier New" w:hAnsi="Courier New" w:cs="Courier New"/>
          <w:sz w:val="20"/>
          <w:szCs w:val="20"/>
        </w:rPr>
        <w:t>)</w:t>
      </w:r>
    </w:p>
    <w:p w14:paraId="2508D9BC" w14:textId="77777777" w:rsidR="00E95977" w:rsidRPr="00BC4BAC" w:rsidRDefault="00E95977" w:rsidP="00E95977">
      <w:pPr>
        <w:pBdr>
          <w:bottom w:val="single" w:sz="12" w:space="1" w:color="auto"/>
        </w:pBdr>
        <w:rPr>
          <w:rFonts w:cs="Courier New"/>
        </w:rPr>
      </w:pPr>
    </w:p>
    <w:p w14:paraId="58F1301C" w14:textId="09EFA5F2" w:rsidR="00E95977" w:rsidRDefault="00914516" w:rsidP="00BC4BAC">
      <w:p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To register change listeners for MD-SALs data store do the following:</w:t>
      </w:r>
    </w:p>
    <w:p w14:paraId="18A2724F" w14:textId="764E4AFD" w:rsidR="00914516" w:rsidRPr="00586FF6" w:rsidRDefault="000619A1" w:rsidP="004D7AB6">
      <w:pPr>
        <w:rPr>
          <w:rFonts w:ascii="Courier New" w:hAnsi="Courier New" w:cs="Courier New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 xml:space="preserve">// Inside of </w:t>
      </w:r>
      <w:r w:rsidRPr="006833B6">
        <w:rPr>
          <w:rFonts w:ascii="Courier New" w:hAnsi="Courier New" w:cs="Courier New"/>
          <w:color w:val="1A1A1A"/>
          <w:sz w:val="20"/>
          <w:szCs w:val="20"/>
        </w:rPr>
        <w:t>onSessionInitiated</w:t>
      </w:r>
      <w:r>
        <w:rPr>
          <w:rFonts w:ascii="Segoe UI" w:hAnsi="Segoe UI" w:cs="Segoe UI"/>
          <w:color w:val="1A1A1A"/>
          <w:sz w:val="20"/>
          <w:szCs w:val="20"/>
        </w:rPr>
        <w:t xml:space="preserve"> of your Provider</w:t>
      </w:r>
      <w:r>
        <w:rPr>
          <w:rFonts w:ascii="Courier New" w:hAnsi="Courier New" w:cs="Courier New"/>
          <w:color w:val="1A1A1A"/>
          <w:sz w:val="20"/>
          <w:szCs w:val="20"/>
        </w:rPr>
        <w:br/>
      </w:r>
      <w:r w:rsidR="0000262F" w:rsidRPr="006833B6">
        <w:rPr>
          <w:rFonts w:ascii="Courier New" w:hAnsi="Courier New" w:cs="Courier New"/>
          <w:color w:val="1A1A1A"/>
          <w:sz w:val="20"/>
          <w:szCs w:val="20"/>
        </w:rPr>
        <w:t xml:space="preserve">DOMDataBroker db = </w:t>
      </w:r>
      <w:r w:rsidR="00B66B15" w:rsidRPr="006833B6">
        <w:rPr>
          <w:rFonts w:ascii="Courier New" w:hAnsi="Courier New" w:cs="Courier New"/>
          <w:color w:val="1A1A1A"/>
          <w:sz w:val="20"/>
          <w:szCs w:val="20"/>
        </w:rPr>
        <w:t>session.getService(DOMDataBroker.class);</w:t>
      </w:r>
      <w:r w:rsidR="00B66B15">
        <w:rPr>
          <w:rFonts w:ascii="Segoe UI" w:hAnsi="Segoe UI" w:cs="Segoe UI"/>
          <w:color w:val="1A1A1A"/>
          <w:sz w:val="20"/>
          <w:szCs w:val="20"/>
        </w:rPr>
        <w:t xml:space="preserve"> </w:t>
      </w:r>
      <w:r>
        <w:rPr>
          <w:rFonts w:ascii="Segoe UI" w:hAnsi="Segoe UI" w:cs="Segoe UI"/>
          <w:color w:val="1A1A1A"/>
          <w:sz w:val="20"/>
          <w:szCs w:val="20"/>
        </w:rPr>
        <w:br/>
      </w:r>
      <w:r w:rsidR="00C407C3">
        <w:rPr>
          <w:rFonts w:ascii="Segoe UI" w:hAnsi="Segoe UI" w:cs="Segoe UI"/>
          <w:color w:val="1A1A1A"/>
          <w:sz w:val="20"/>
          <w:szCs w:val="20"/>
        </w:rPr>
        <w:t>// Getting the actual service that allows to register for data tree change events</w:t>
      </w:r>
      <w:bookmarkStart w:id="8" w:name="_GoBack"/>
      <w:bookmarkEnd w:id="8"/>
      <w:r w:rsidR="009C486D">
        <w:rPr>
          <w:rFonts w:ascii="Segoe UI" w:hAnsi="Segoe UI" w:cs="Segoe UI"/>
          <w:color w:val="1A1A1A"/>
          <w:sz w:val="20"/>
          <w:szCs w:val="20"/>
        </w:rPr>
        <w:br/>
      </w:r>
      <w:r w:rsidR="009C486D" w:rsidRPr="00586FF6">
        <w:rPr>
          <w:rFonts w:ascii="Courier New" w:hAnsi="Courier New" w:cs="Courier New"/>
          <w:color w:val="1A1A1A"/>
          <w:sz w:val="20"/>
          <w:szCs w:val="20"/>
        </w:rPr>
        <w:t>DOMDataTreeChangeService changeService</w:t>
      </w:r>
      <w:r w:rsidR="004D7AB6" w:rsidRPr="00586FF6">
        <w:rPr>
          <w:rFonts w:ascii="Courier New" w:hAnsi="Courier New" w:cs="Courier New"/>
          <w:color w:val="1A1A1A"/>
          <w:sz w:val="20"/>
          <w:szCs w:val="20"/>
        </w:rPr>
        <w:t xml:space="preserve"> = </w:t>
      </w:r>
      <w:r w:rsidR="004D7AB6" w:rsidRPr="00586FF6">
        <w:rPr>
          <w:rFonts w:ascii="Courier New" w:hAnsi="Courier New" w:cs="Courier New"/>
          <w:color w:val="1A1A1A"/>
          <w:sz w:val="20"/>
          <w:szCs w:val="20"/>
        </w:rPr>
        <w:t>(DOMDataTreeChangeServi</w:t>
      </w:r>
      <w:r w:rsidR="00586FF6">
        <w:rPr>
          <w:rFonts w:ascii="Courier New" w:hAnsi="Courier New" w:cs="Courier New"/>
          <w:color w:val="1A1A1A"/>
          <w:sz w:val="20"/>
          <w:szCs w:val="20"/>
        </w:rPr>
        <w:t>ce) db.getSupportedExtensions()</w:t>
      </w:r>
      <w:r w:rsidR="004D7AB6" w:rsidRPr="00586FF6">
        <w:rPr>
          <w:rFonts w:ascii="Courier New" w:hAnsi="Courier New" w:cs="Courier New"/>
          <w:color w:val="1A1A1A"/>
          <w:sz w:val="20"/>
          <w:szCs w:val="20"/>
        </w:rPr>
        <w:t>.get(DOMDataTreeChangeService.class);</w:t>
      </w:r>
      <w:r w:rsidR="00586FF6">
        <w:rPr>
          <w:rFonts w:ascii="Courier New" w:hAnsi="Courier New" w:cs="Courier New"/>
          <w:color w:val="1A1A1A"/>
          <w:sz w:val="20"/>
          <w:szCs w:val="20"/>
        </w:rPr>
        <w:br/>
      </w:r>
      <w:r w:rsidR="004D7AB6">
        <w:rPr>
          <w:rFonts w:ascii="Segoe UI" w:hAnsi="Segoe UI" w:cs="Segoe UI"/>
          <w:color w:val="1A1A1A"/>
          <w:sz w:val="20"/>
          <w:szCs w:val="20"/>
        </w:rPr>
        <w:br/>
      </w:r>
      <w:r w:rsidR="008F5643" w:rsidRPr="00586FF6">
        <w:rPr>
          <w:rFonts w:ascii="Courier New" w:hAnsi="Courier New" w:cs="Courier New"/>
          <w:color w:val="1A1A1A"/>
          <w:sz w:val="20"/>
          <w:szCs w:val="20"/>
        </w:rPr>
        <w:t>changeService.registerDataTreeChangeListener(new DOMDataTreeIdentifier(LogicalDatastoreType.OPERATIONAL, yi</w:t>
      </w:r>
      <w:r w:rsidR="006833B6" w:rsidRPr="00586FF6">
        <w:rPr>
          <w:rFonts w:ascii="Courier New" w:hAnsi="Courier New" w:cs="Courier New"/>
          <w:color w:val="1A1A1A"/>
          <w:sz w:val="20"/>
          <w:szCs w:val="20"/>
        </w:rPr>
        <w:t>i</w:t>
      </w:r>
      <w:r w:rsidR="008F5643" w:rsidRPr="00586FF6">
        <w:rPr>
          <w:rFonts w:ascii="Courier New" w:hAnsi="Courier New" w:cs="Courier New"/>
          <w:color w:val="1A1A1A"/>
          <w:sz w:val="20"/>
          <w:szCs w:val="20"/>
        </w:rPr>
        <w:t>d), this);</w:t>
      </w:r>
    </w:p>
    <w:sectPr w:rsidR="00914516" w:rsidRPr="00586FF6" w:rsidSect="00E95977">
      <w:headerReference w:type="default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51AB3" w14:textId="77777777" w:rsidR="00D97EA0" w:rsidRDefault="00D97EA0" w:rsidP="00551CD6">
      <w:pPr>
        <w:spacing w:after="0" w:line="240" w:lineRule="auto"/>
      </w:pPr>
      <w:r>
        <w:separator/>
      </w:r>
    </w:p>
  </w:endnote>
  <w:endnote w:type="continuationSeparator" w:id="0">
    <w:p w14:paraId="277908AE" w14:textId="77777777" w:rsidR="00D97EA0" w:rsidRDefault="00D97EA0" w:rsidP="00551CD6">
      <w:pPr>
        <w:spacing w:after="0" w:line="240" w:lineRule="auto"/>
      </w:pPr>
      <w:r>
        <w:continuationSeparator/>
      </w:r>
    </w:p>
  </w:endnote>
  <w:endnote w:type="continuationNotice" w:id="1">
    <w:p w14:paraId="0F5EB043" w14:textId="77777777" w:rsidR="00D97EA0" w:rsidRDefault="00D97E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4DFE" w14:textId="77777777" w:rsidR="00D97EA0" w:rsidRDefault="00D97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EFA1F" w14:textId="77777777" w:rsidR="00D97EA0" w:rsidRDefault="00D97EA0" w:rsidP="00551CD6">
      <w:pPr>
        <w:spacing w:after="0" w:line="240" w:lineRule="auto"/>
      </w:pPr>
      <w:r>
        <w:separator/>
      </w:r>
    </w:p>
  </w:footnote>
  <w:footnote w:type="continuationSeparator" w:id="0">
    <w:p w14:paraId="771305F1" w14:textId="77777777" w:rsidR="00D97EA0" w:rsidRDefault="00D97EA0" w:rsidP="00551CD6">
      <w:pPr>
        <w:spacing w:after="0" w:line="240" w:lineRule="auto"/>
      </w:pPr>
      <w:r>
        <w:continuationSeparator/>
      </w:r>
    </w:p>
  </w:footnote>
  <w:footnote w:type="continuationNotice" w:id="1">
    <w:p w14:paraId="0803A9E7" w14:textId="77777777" w:rsidR="00D97EA0" w:rsidRDefault="00D97E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CEFDE" w14:textId="77777777" w:rsidR="00D97EA0" w:rsidRDefault="00D97EA0">
    <w:pPr>
      <w:pStyle w:val="Header"/>
    </w:pPr>
    <w:r>
      <w:tab/>
    </w:r>
    <w:r>
      <w:tab/>
      <w:t>Latest update on: 8/9/2016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86F79"/>
    <w:multiLevelType w:val="hybridMultilevel"/>
    <w:tmpl w:val="F404E430"/>
    <w:lvl w:ilvl="0" w:tplc="B55AD5A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  <w:color w:val="1A1A1A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05D30"/>
    <w:multiLevelType w:val="hybridMultilevel"/>
    <w:tmpl w:val="76C0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0663E"/>
    <w:multiLevelType w:val="hybridMultilevel"/>
    <w:tmpl w:val="B7303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5D6B106">
      <w:start w:val="1"/>
      <w:numFmt w:val="lowerRoman"/>
      <w:lvlText w:val="%3."/>
      <w:lvlJc w:val="right"/>
      <w:pPr>
        <w:ind w:left="2160" w:hanging="180"/>
      </w:pPr>
      <w:rPr>
        <w:rFonts w:asciiTheme="majorHAnsi" w:hAnsiTheme="majorHAns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A0541"/>
    <w:multiLevelType w:val="hybridMultilevel"/>
    <w:tmpl w:val="343A06F2"/>
    <w:lvl w:ilvl="0" w:tplc="55CCF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hias Blahetek -X (mblahete - Universitaet der Bundeswehr Muenchen at Cisco)">
    <w15:presenceInfo w15:providerId="AD" w15:userId="S-1-5-21-1708537768-1303643608-725345543-10427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5D"/>
    <w:rsid w:val="0000262F"/>
    <w:rsid w:val="00036C53"/>
    <w:rsid w:val="000619A1"/>
    <w:rsid w:val="00066AE1"/>
    <w:rsid w:val="00074262"/>
    <w:rsid w:val="00081F86"/>
    <w:rsid w:val="000E52FA"/>
    <w:rsid w:val="000F46BF"/>
    <w:rsid w:val="001254DA"/>
    <w:rsid w:val="00134009"/>
    <w:rsid w:val="00142A92"/>
    <w:rsid w:val="00147ACA"/>
    <w:rsid w:val="0015076A"/>
    <w:rsid w:val="00161C15"/>
    <w:rsid w:val="00167E5A"/>
    <w:rsid w:val="00172352"/>
    <w:rsid w:val="001B260C"/>
    <w:rsid w:val="001B3D80"/>
    <w:rsid w:val="001E6DBE"/>
    <w:rsid w:val="002261DE"/>
    <w:rsid w:val="002744EF"/>
    <w:rsid w:val="002949C4"/>
    <w:rsid w:val="002B761F"/>
    <w:rsid w:val="002D1F72"/>
    <w:rsid w:val="002D435D"/>
    <w:rsid w:val="00306774"/>
    <w:rsid w:val="00307434"/>
    <w:rsid w:val="00311007"/>
    <w:rsid w:val="00321877"/>
    <w:rsid w:val="003373E1"/>
    <w:rsid w:val="003A58E4"/>
    <w:rsid w:val="003B5FBC"/>
    <w:rsid w:val="003B7833"/>
    <w:rsid w:val="003D469C"/>
    <w:rsid w:val="003D515A"/>
    <w:rsid w:val="003D5AB5"/>
    <w:rsid w:val="003F2416"/>
    <w:rsid w:val="003F45AE"/>
    <w:rsid w:val="00425B31"/>
    <w:rsid w:val="00433434"/>
    <w:rsid w:val="004D7AB6"/>
    <w:rsid w:val="004E13C8"/>
    <w:rsid w:val="00513BDB"/>
    <w:rsid w:val="00513C4F"/>
    <w:rsid w:val="005219D9"/>
    <w:rsid w:val="00537017"/>
    <w:rsid w:val="00551CD6"/>
    <w:rsid w:val="00556EAC"/>
    <w:rsid w:val="0056716B"/>
    <w:rsid w:val="005844CD"/>
    <w:rsid w:val="00584BA6"/>
    <w:rsid w:val="00586FF6"/>
    <w:rsid w:val="00591DC0"/>
    <w:rsid w:val="005A497C"/>
    <w:rsid w:val="005A57F0"/>
    <w:rsid w:val="005E4F17"/>
    <w:rsid w:val="005F1ACB"/>
    <w:rsid w:val="00615E71"/>
    <w:rsid w:val="00626760"/>
    <w:rsid w:val="0066082F"/>
    <w:rsid w:val="006833B6"/>
    <w:rsid w:val="006E45E6"/>
    <w:rsid w:val="0070385E"/>
    <w:rsid w:val="00704BE5"/>
    <w:rsid w:val="00720A22"/>
    <w:rsid w:val="00734029"/>
    <w:rsid w:val="00751B9A"/>
    <w:rsid w:val="00754F9A"/>
    <w:rsid w:val="0075561B"/>
    <w:rsid w:val="00771A44"/>
    <w:rsid w:val="007A5CA3"/>
    <w:rsid w:val="007A64D7"/>
    <w:rsid w:val="007C369B"/>
    <w:rsid w:val="007C5C8C"/>
    <w:rsid w:val="007D153A"/>
    <w:rsid w:val="00832B51"/>
    <w:rsid w:val="00865036"/>
    <w:rsid w:val="008B2822"/>
    <w:rsid w:val="008C0EA0"/>
    <w:rsid w:val="008C56AA"/>
    <w:rsid w:val="008D60C5"/>
    <w:rsid w:val="008E0ACB"/>
    <w:rsid w:val="008F5643"/>
    <w:rsid w:val="00913BE7"/>
    <w:rsid w:val="00914516"/>
    <w:rsid w:val="009219DB"/>
    <w:rsid w:val="00965302"/>
    <w:rsid w:val="009736E4"/>
    <w:rsid w:val="009A5E2F"/>
    <w:rsid w:val="009C2CB3"/>
    <w:rsid w:val="009C38A5"/>
    <w:rsid w:val="009C486D"/>
    <w:rsid w:val="009F1FD0"/>
    <w:rsid w:val="00A82AF6"/>
    <w:rsid w:val="00AD356A"/>
    <w:rsid w:val="00AE2F06"/>
    <w:rsid w:val="00B0013F"/>
    <w:rsid w:val="00B109A2"/>
    <w:rsid w:val="00B41DA0"/>
    <w:rsid w:val="00B43E87"/>
    <w:rsid w:val="00B46B82"/>
    <w:rsid w:val="00B660A9"/>
    <w:rsid w:val="00B66B15"/>
    <w:rsid w:val="00B72936"/>
    <w:rsid w:val="00B821B5"/>
    <w:rsid w:val="00B8623E"/>
    <w:rsid w:val="00B90CB6"/>
    <w:rsid w:val="00BC04CC"/>
    <w:rsid w:val="00BC4BAC"/>
    <w:rsid w:val="00BC4CA8"/>
    <w:rsid w:val="00BF0A44"/>
    <w:rsid w:val="00C01134"/>
    <w:rsid w:val="00C06FB2"/>
    <w:rsid w:val="00C407C3"/>
    <w:rsid w:val="00C57162"/>
    <w:rsid w:val="00C63500"/>
    <w:rsid w:val="00C9232F"/>
    <w:rsid w:val="00C92770"/>
    <w:rsid w:val="00C967A3"/>
    <w:rsid w:val="00CB3586"/>
    <w:rsid w:val="00CC2D58"/>
    <w:rsid w:val="00CC632A"/>
    <w:rsid w:val="00CF166A"/>
    <w:rsid w:val="00D016A8"/>
    <w:rsid w:val="00D339B3"/>
    <w:rsid w:val="00D71910"/>
    <w:rsid w:val="00D9557D"/>
    <w:rsid w:val="00D97EA0"/>
    <w:rsid w:val="00DC2ABF"/>
    <w:rsid w:val="00DC6224"/>
    <w:rsid w:val="00DF72D0"/>
    <w:rsid w:val="00DF7CDC"/>
    <w:rsid w:val="00E465FA"/>
    <w:rsid w:val="00E95977"/>
    <w:rsid w:val="00ED1E7B"/>
    <w:rsid w:val="00EE7044"/>
    <w:rsid w:val="00F418A4"/>
    <w:rsid w:val="00F42744"/>
    <w:rsid w:val="00F637EA"/>
    <w:rsid w:val="00F72E2A"/>
    <w:rsid w:val="00F91937"/>
    <w:rsid w:val="00FD0ED6"/>
    <w:rsid w:val="00FE7B13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45ED"/>
  <w15:chartTrackingRefBased/>
  <w15:docId w15:val="{CAD9301B-DA86-462D-B926-CEBD9E24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1DE"/>
    <w:rPr>
      <w:color w:val="0563C1" w:themeColor="hyperlink"/>
      <w:u w:val="single"/>
    </w:rPr>
  </w:style>
  <w:style w:type="character" w:customStyle="1" w:styleId="mw-headline">
    <w:name w:val="mw-headline"/>
    <w:basedOn w:val="DefaultParagraphFont"/>
    <w:rsid w:val="002261DE"/>
  </w:style>
  <w:style w:type="paragraph" w:styleId="ListParagraph">
    <w:name w:val="List Paragraph"/>
    <w:basedOn w:val="Normal"/>
    <w:uiPriority w:val="34"/>
    <w:qFormat/>
    <w:rsid w:val="00226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D6"/>
  </w:style>
  <w:style w:type="paragraph" w:styleId="Footer">
    <w:name w:val="footer"/>
    <w:basedOn w:val="Normal"/>
    <w:link w:val="FooterChar"/>
    <w:uiPriority w:val="99"/>
    <w:unhideWhenUsed/>
    <w:rsid w:val="00551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D6"/>
  </w:style>
  <w:style w:type="paragraph" w:styleId="Revision">
    <w:name w:val="Revision"/>
    <w:hidden/>
    <w:uiPriority w:val="99"/>
    <w:semiHidden/>
    <w:rsid w:val="007038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5E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72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35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81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451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7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16539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7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virtualbox.org/viewtopic.php?t=15868" TargetMode="External"/><Relationship Id="rId13" Type="http://schemas.openxmlformats.org/officeDocument/2006/relationships/hyperlink" Target="https://github.com/opendaylight" TargetMode="External"/><Relationship Id="rId18" Type="http://schemas.openxmlformats.org/officeDocument/2006/relationships/hyperlink" Target="https://github.com/opendaylight/controller/tree/stable/boron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uLR1RNqJ1M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.opendaylight.org/gerrit/p/" TargetMode="External"/><Relationship Id="rId17" Type="http://schemas.openxmlformats.org/officeDocument/2006/relationships/hyperlink" Target="https://nexus.opendaylight.org/content/repositories/publi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iki.opendaylight.org/view/OpenDaylight_Controller:MD-SAL:Restconf:Change_event_notification_subscrip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EfK-_NA7jqU?t=30m50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youtu.be/yDTiL8R-PAw?t=2m3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youtube.com/watch?v=2wTEuNyxspY&amp;index=13&amp;list=PL8F5jrwEpGAiJG252ShQudYeodGSsks2l" TargetMode="External"/><Relationship Id="rId19" Type="http://schemas.openxmlformats.org/officeDocument/2006/relationships/hyperlink" Target="https://nexus.opendaylight.org/content/repositories/opendaylight.snapshot/org/opendayligh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opendaylight.org/view/OpenDaylight_Controller:MD-SAL:Startup_Project_Archetype" TargetMode="External"/><Relationship Id="rId14" Type="http://schemas.openxmlformats.org/officeDocument/2006/relationships/hyperlink" Target="https://git.opendaylight.org/gerrit/yang-push" TargetMode="External"/><Relationship Id="rId22" Type="http://schemas.openxmlformats.org/officeDocument/2006/relationships/hyperlink" Target="https://help.github.com/articles/adding-an-existing-project-to-github-using-the-command-lin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49588-48A0-461A-BD10-011B7718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6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Konegen -X (pkonegen - Universitaet der Bundeswehr Muenchen at Cisco)</dc:creator>
  <cp:keywords/>
  <dc:description/>
  <cp:lastModifiedBy>Dario Schwarzbach</cp:lastModifiedBy>
  <cp:revision>628</cp:revision>
  <dcterms:created xsi:type="dcterms:W3CDTF">2016-08-08T23:55:00Z</dcterms:created>
  <dcterms:modified xsi:type="dcterms:W3CDTF">2016-10-06T15:23:00Z</dcterms:modified>
</cp:coreProperties>
</file>